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12" w:rsidRDefault="001A4012" w:rsidP="001A4012">
      <w:pPr>
        <w:pStyle w:val="ab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науки и высшего образования Российской Федерации</w:t>
      </w:r>
    </w:p>
    <w:p w:rsidR="001A4012" w:rsidRDefault="001A4012" w:rsidP="00FF017C">
      <w:pPr>
        <w:pStyle w:val="ab"/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федеральное государственное бюджетное</w:t>
      </w:r>
    </w:p>
    <w:p w:rsidR="001A4012" w:rsidRDefault="001A4012" w:rsidP="00FF017C">
      <w:pPr>
        <w:pStyle w:val="ab"/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образовательное учреждение высшего образования</w:t>
      </w:r>
    </w:p>
    <w:p w:rsidR="001A4012" w:rsidRDefault="001A4012" w:rsidP="00FF017C">
      <w:pPr>
        <w:pStyle w:val="ab"/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«Российский экономический университет имени Г.В. Плеханова»</w:t>
      </w:r>
    </w:p>
    <w:p w:rsidR="001A4012" w:rsidRDefault="00051F8C" w:rsidP="00FF017C">
      <w:pPr>
        <w:pStyle w:val="ab"/>
        <w:spacing w:line="360" w:lineRule="auto"/>
        <w:jc w:val="center"/>
        <w:rPr>
          <w:color w:val="000000"/>
          <w:sz w:val="28"/>
        </w:rPr>
      </w:pPr>
      <w:r w:rsidRPr="00051F8C">
        <w:rPr>
          <w:color w:val="000000"/>
          <w:sz w:val="28"/>
        </w:rPr>
        <w:t>Высшая школа кибертехнологий, математики и статистики</w:t>
      </w:r>
    </w:p>
    <w:p w:rsidR="001A4012" w:rsidRDefault="001A4012" w:rsidP="00FF017C">
      <w:pPr>
        <w:pStyle w:val="ab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Базовая кафедра цифровой экономики института развития информационного общества</w:t>
      </w:r>
    </w:p>
    <w:p w:rsidR="001A4012" w:rsidRDefault="001A4012" w:rsidP="001A4012">
      <w:pPr>
        <w:jc w:val="center"/>
      </w:pPr>
    </w:p>
    <w:p w:rsidR="001A4012" w:rsidRDefault="001A4012" w:rsidP="001A4012">
      <w:pPr>
        <w:jc w:val="center"/>
      </w:pPr>
    </w:p>
    <w:p w:rsidR="001A4012" w:rsidRDefault="001A4012" w:rsidP="001A4012"/>
    <w:p w:rsidR="001A4012" w:rsidRDefault="001A4012" w:rsidP="001A4012">
      <w:pPr>
        <w:pStyle w:val="ab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КУРСОВАЯ РАБОТА</w:t>
      </w:r>
    </w:p>
    <w:p w:rsidR="001A4012" w:rsidRDefault="001A4012" w:rsidP="001A4012">
      <w:pPr>
        <w:pStyle w:val="ab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</w:t>
      </w:r>
      <w:r w:rsidR="00051F8C" w:rsidRPr="00051F8C">
        <w:rPr>
          <w:color w:val="000000"/>
          <w:sz w:val="28"/>
        </w:rPr>
        <w:t>Структуры и алгоритмы компьютерной обработки данных</w:t>
      </w:r>
      <w:r>
        <w:rPr>
          <w:color w:val="000000"/>
          <w:sz w:val="28"/>
        </w:rPr>
        <w:t>»</w:t>
      </w:r>
    </w:p>
    <w:p w:rsidR="001A4012" w:rsidRDefault="001A4012" w:rsidP="001A4012">
      <w:pPr>
        <w:pStyle w:val="ab"/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 «</w:t>
      </w:r>
      <w:r w:rsidR="00887F74" w:rsidRPr="00887F74">
        <w:rPr>
          <w:color w:val="000000"/>
          <w:sz w:val="28"/>
        </w:rPr>
        <w:t>Генерация комб</w:t>
      </w:r>
      <w:r w:rsidR="00C16552">
        <w:rPr>
          <w:color w:val="000000"/>
          <w:sz w:val="28"/>
        </w:rPr>
        <w:t>инаторных объектов</w:t>
      </w:r>
      <w:r>
        <w:rPr>
          <w:color w:val="000000"/>
          <w:sz w:val="28"/>
        </w:rPr>
        <w:t>»</w:t>
      </w:r>
    </w:p>
    <w:p w:rsidR="001A4012" w:rsidRDefault="001A4012" w:rsidP="001A4012">
      <w:pPr>
        <w:pStyle w:val="ab"/>
        <w:jc w:val="center"/>
        <w:rPr>
          <w:color w:val="000000"/>
          <w:sz w:val="28"/>
        </w:rPr>
      </w:pPr>
    </w:p>
    <w:p w:rsidR="001A4012" w:rsidRDefault="001A4012" w:rsidP="001A4012">
      <w:pPr>
        <w:pStyle w:val="ab"/>
        <w:jc w:val="center"/>
        <w:rPr>
          <w:color w:val="000000"/>
          <w:sz w:val="28"/>
        </w:rPr>
      </w:pPr>
    </w:p>
    <w:p w:rsidR="001A4012" w:rsidRDefault="001A4012" w:rsidP="001A4012">
      <w:pPr>
        <w:pStyle w:val="ab"/>
        <w:rPr>
          <w:color w:val="000000"/>
          <w:sz w:val="28"/>
        </w:rPr>
      </w:pPr>
    </w:p>
    <w:p w:rsidR="001A4012" w:rsidRPr="001A4012" w:rsidRDefault="001A4012" w:rsidP="001A4012">
      <w:pPr>
        <w:pStyle w:val="ab"/>
        <w:spacing w:before="0" w:beforeAutospacing="0" w:after="0" w:afterAutospacing="0" w:line="360" w:lineRule="auto"/>
        <w:jc w:val="right"/>
        <w:rPr>
          <w:sz w:val="28"/>
          <w:szCs w:val="28"/>
        </w:rPr>
      </w:pPr>
      <w:r>
        <w:rPr>
          <w:color w:val="000000"/>
          <w:sz w:val="28"/>
        </w:rPr>
        <w:t xml:space="preserve">Выполнил обучающийся группы </w:t>
      </w:r>
      <w:r w:rsidRPr="001A4012">
        <w:rPr>
          <w:sz w:val="28"/>
          <w:szCs w:val="28"/>
          <w:shd w:val="clear" w:color="auto" w:fill="FFFFFF"/>
        </w:rPr>
        <w:t>15.11Д-МОСИП12/21б</w:t>
      </w:r>
    </w:p>
    <w:p w:rsidR="001A4012" w:rsidRDefault="001A4012" w:rsidP="001A4012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очной формы обучения </w:t>
      </w:r>
    </w:p>
    <w:p w:rsidR="001A4012" w:rsidRDefault="00887F74" w:rsidP="001A4012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>Высшей школы кибертехнологий</w:t>
      </w:r>
      <w:r>
        <w:rPr>
          <w:color w:val="000000"/>
          <w:sz w:val="28"/>
        </w:rPr>
        <w:br/>
        <w:t>математики и статистики</w:t>
      </w:r>
      <w:r>
        <w:rPr>
          <w:color w:val="000000"/>
          <w:sz w:val="28"/>
        </w:rPr>
        <w:br/>
      </w:r>
      <w:r w:rsidR="001A4012">
        <w:rPr>
          <w:color w:val="000000"/>
          <w:sz w:val="28"/>
        </w:rPr>
        <w:t>Степаниденко Д.Е.</w:t>
      </w:r>
    </w:p>
    <w:p w:rsidR="001A4012" w:rsidRDefault="001A4012" w:rsidP="001A4012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Научный руководитель: </w:t>
      </w:r>
    </w:p>
    <w:p w:rsidR="001A4012" w:rsidRDefault="00D44358" w:rsidP="001A4012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Комлева</w:t>
      </w:r>
      <w:r w:rsidR="00887F74">
        <w:rPr>
          <w:color w:val="000000"/>
          <w:sz w:val="28"/>
        </w:rPr>
        <w:t xml:space="preserve"> Нина Викторовна</w:t>
      </w:r>
    </w:p>
    <w:p w:rsidR="001A4012" w:rsidRDefault="001A4012" w:rsidP="001A4012">
      <w:pPr>
        <w:pStyle w:val="ab"/>
        <w:spacing w:before="0" w:beforeAutospacing="0" w:after="0" w:afterAutospacing="0" w:line="360" w:lineRule="auto"/>
        <w:jc w:val="right"/>
        <w:rPr>
          <w:color w:val="000000"/>
          <w:sz w:val="28"/>
        </w:rPr>
      </w:pPr>
    </w:p>
    <w:p w:rsidR="00C41332" w:rsidRPr="00C41332" w:rsidRDefault="00C41332" w:rsidP="00C41332">
      <w:pPr>
        <w:ind w:left="2832" w:firstLine="708"/>
        <w:jc w:val="both"/>
        <w:rPr>
          <w:rFonts w:ascii="Times New Roman" w:hAnsi="Times New Roman" w:cs="Times New Roman"/>
        </w:rPr>
      </w:pPr>
      <w:r w:rsidRPr="00C41332">
        <w:rPr>
          <w:rFonts w:ascii="Times New Roman" w:hAnsi="Times New Roman" w:cs="Times New Roman"/>
          <w:color w:val="000000"/>
          <w:sz w:val="28"/>
        </w:rPr>
        <w:t>Москва – 2023 г.</w:t>
      </w:r>
    </w:p>
    <w:p w:rsidR="001A4012" w:rsidRDefault="001A4012" w:rsidP="001A4012">
      <w:pPr>
        <w:jc w:val="center"/>
      </w:pPr>
      <w:bookmarkStart w:id="0" w:name="_GoBack"/>
      <w:bookmarkEnd w:id="0"/>
    </w:p>
    <w:p w:rsidR="007E0458" w:rsidRDefault="007E0458" w:rsidP="007E0458">
      <w:pPr>
        <w:pStyle w:val="ab"/>
        <w:jc w:val="center"/>
        <w:rPr>
          <w:color w:val="000000"/>
          <w:sz w:val="28"/>
        </w:rPr>
      </w:pPr>
    </w:p>
    <w:p w:rsidR="00144689" w:rsidRDefault="00144689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0639629"/>
        <w:docPartObj>
          <w:docPartGallery w:val="Table of Contents"/>
          <w:docPartUnique/>
        </w:docPartObj>
      </w:sdtPr>
      <w:sdtEndPr/>
      <w:sdtContent>
        <w:p w:rsidR="003D44E3" w:rsidRPr="00B70C91" w:rsidRDefault="00B70C91">
          <w:pPr>
            <w:pStyle w:val="af2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70C9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A50CD1" w:rsidRPr="007654DE" w:rsidRDefault="003D44E3" w:rsidP="007654DE">
          <w:pPr>
            <w:pStyle w:val="11"/>
          </w:pPr>
          <w:r>
            <w:rPr>
              <w:rFonts w:eastAsiaTheme="minorEastAsia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</w:rPr>
            <w:fldChar w:fldCharType="separate"/>
          </w:r>
          <w:hyperlink w:anchor="_Toc131123587" w:history="1">
            <w:r w:rsidR="00A50CD1" w:rsidRPr="007654DE">
              <w:rPr>
                <w:rStyle w:val="af1"/>
              </w:rPr>
              <w:t>ВВЕДЕНИЕ</w:t>
            </w:r>
            <w:r w:rsidR="00A50CD1" w:rsidRPr="007654DE">
              <w:rPr>
                <w:webHidden/>
              </w:rPr>
              <w:tab/>
            </w:r>
            <w:r w:rsidR="00A50CD1" w:rsidRPr="007654DE">
              <w:rPr>
                <w:webHidden/>
              </w:rPr>
              <w:fldChar w:fldCharType="begin"/>
            </w:r>
            <w:r w:rsidR="00A50CD1" w:rsidRPr="007654DE">
              <w:rPr>
                <w:webHidden/>
              </w:rPr>
              <w:instrText xml:space="preserve"> PAGEREF _Toc131123587 \h </w:instrText>
            </w:r>
            <w:r w:rsidR="00A50CD1" w:rsidRPr="007654DE">
              <w:rPr>
                <w:webHidden/>
              </w:rPr>
            </w:r>
            <w:r w:rsidR="00A50CD1" w:rsidRPr="007654DE">
              <w:rPr>
                <w:webHidden/>
              </w:rPr>
              <w:fldChar w:fldCharType="separate"/>
            </w:r>
            <w:r w:rsidR="00A50CD1" w:rsidRPr="007654DE">
              <w:rPr>
                <w:webHidden/>
              </w:rPr>
              <w:t>4</w:t>
            </w:r>
            <w:r w:rsidR="00A50CD1" w:rsidRPr="007654DE">
              <w:rPr>
                <w:webHidden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588" w:history="1">
            <w:r w:rsidR="00A50CD1" w:rsidRPr="004B0C90">
              <w:rPr>
                <w:rStyle w:val="af1"/>
              </w:rPr>
              <w:t>Глава 1. Теоретические основы генерации комбинаторных объектов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_Toc131123588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7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89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_Toc131123589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0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Перестановки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_Toc131123590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1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1.2.1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Штейнхауза-Джонсона-Троттера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_Toc131123591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2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1.2.2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Хипа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_Toc131123592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3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1.3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Разбиение чисел на слагаемые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_Toc131123593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4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1.3.1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Генерации разбиения числа с помощью динамического программирования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_Toc131123594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16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5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Разбиение числа 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на 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слагаемых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_Toc131123595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6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1.4.1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Карла Фридриха Гинденбурга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_Toc131123596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597" w:history="1">
            <w:r w:rsidR="00A50CD1" w:rsidRPr="004B0C90">
              <w:rPr>
                <w:rStyle w:val="af1"/>
              </w:rPr>
              <w:t>Глава 2. Разработка программ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_Toc131123597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22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8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алгоритма Хипа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_Toc131123598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22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599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 </w:t>
            </w:r>
            <w:r w:rsidR="007654DE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алгоритма генерации всех разбиений числа с помощью динамического программирования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_Toc131123599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23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0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2.3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Разработка алгоритма Карла Фридриха Гинденбурга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_Toc131123600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25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601" w:history="1">
            <w:r w:rsidR="00A50CD1" w:rsidRPr="004B0C90">
              <w:rPr>
                <w:rStyle w:val="af1"/>
              </w:rPr>
              <w:t xml:space="preserve">Глава </w:t>
            </w:r>
            <w:r w:rsidR="00A50CD1" w:rsidRPr="004B0C90">
              <w:rPr>
                <w:rStyle w:val="af1"/>
                <w:lang w:val="en-US"/>
              </w:rPr>
              <w:t>3</w:t>
            </w:r>
            <w:r w:rsidR="00A50CD1" w:rsidRPr="004B0C90">
              <w:rPr>
                <w:rStyle w:val="af1"/>
              </w:rPr>
              <w:t>. Машинный эксперимент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_Toc131123601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27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2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3.1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 алгоритма Хипа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_Toc131123602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27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3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3.2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 алгоритма динамического программирования для генерации всех разбиений числа на слагаемые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_Toc131123603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29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4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3.3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 алгоритма Карла Фридриха Гинденбурга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_Toc131123604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605" w:history="1">
            <w:r w:rsidR="00A50CD1" w:rsidRPr="004B0C90">
              <w:rPr>
                <w:rStyle w:val="af1"/>
              </w:rPr>
              <w:t>Заключение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_Toc131123605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32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606" w:history="1">
            <w:r w:rsidR="00A50CD1" w:rsidRPr="004B0C90">
              <w:rPr>
                <w:rStyle w:val="af1"/>
              </w:rPr>
              <w:t>Список литературы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_Toc131123606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32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 w:rsidP="007654DE">
          <w:pPr>
            <w:pStyle w:val="11"/>
          </w:pPr>
          <w:hyperlink w:anchor="_Toc131123607" w:history="1">
            <w:r w:rsidR="00A50CD1" w:rsidRPr="004B0C90">
              <w:rPr>
                <w:rStyle w:val="af1"/>
              </w:rPr>
              <w:t>Приложения</w:t>
            </w:r>
            <w:r w:rsidR="00A50CD1" w:rsidRPr="004B0C90">
              <w:rPr>
                <w:webHidden/>
              </w:rPr>
              <w:tab/>
            </w:r>
            <w:r w:rsidR="00A50CD1" w:rsidRPr="004B0C90">
              <w:rPr>
                <w:webHidden/>
              </w:rPr>
              <w:fldChar w:fldCharType="begin"/>
            </w:r>
            <w:r w:rsidR="00A50CD1" w:rsidRPr="004B0C90">
              <w:rPr>
                <w:webHidden/>
              </w:rPr>
              <w:instrText xml:space="preserve"> PAGEREF _Toc131123607 \h </w:instrText>
            </w:r>
            <w:r w:rsidR="00A50CD1" w:rsidRPr="004B0C90">
              <w:rPr>
                <w:webHidden/>
              </w:rPr>
            </w:r>
            <w:r w:rsidR="00A50CD1" w:rsidRPr="004B0C90">
              <w:rPr>
                <w:webHidden/>
              </w:rPr>
              <w:fldChar w:fldCharType="separate"/>
            </w:r>
            <w:r w:rsidR="00A50CD1" w:rsidRPr="004B0C90">
              <w:rPr>
                <w:webHidden/>
              </w:rPr>
              <w:t>34</w:t>
            </w:r>
            <w:r w:rsidR="00A50CD1" w:rsidRPr="004B0C90">
              <w:rPr>
                <w:webHidden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8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1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_Toc131123608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09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Карла Фридриха Гинденбурга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_Toc131123609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10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2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_Toc131123610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11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Хипа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_Toc131123611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34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21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12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3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_Toc131123612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35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0CD1" w:rsidRPr="004B0C90" w:rsidRDefault="00074AB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131123613" w:history="1">
            <w:r w:rsidR="00A50CD1" w:rsidRPr="004B0C90">
              <w:rPr>
                <w:rStyle w:val="af1"/>
                <w:rFonts w:ascii="Times New Roman" w:hAnsi="Times New Roman" w:cs="Times New Roman"/>
                <w:b/>
                <w:noProof/>
                <w:sz w:val="28"/>
                <w:szCs w:val="28"/>
              </w:rPr>
              <w:t>Алгоритм генерации разбиения числа с помощью динамического программирования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_Toc131123613 \h </w:instrTex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35</w:t>
            </w:r>
            <w:r w:rsidR="00A50CD1" w:rsidRPr="004B0C9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44E3" w:rsidRDefault="003D44E3">
          <w:r>
            <w:rPr>
              <w:b/>
              <w:bCs/>
            </w:rPr>
            <w:fldChar w:fldCharType="end"/>
          </w:r>
        </w:p>
      </w:sdtContent>
    </w:sdt>
    <w:p w:rsidR="00A743FF" w:rsidRPr="00B657D5" w:rsidRDefault="00144689" w:rsidP="00A50CD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1" w:name="_Toc131123587"/>
      <w:r w:rsidR="00A743FF" w:rsidRPr="00B657D5"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="00FF017C" w:rsidRPr="00B657D5">
        <w:rPr>
          <w:rFonts w:ascii="Times New Roman" w:eastAsia="Times New Roman" w:hAnsi="Times New Roman" w:cs="Times New Roman"/>
          <w:sz w:val="28"/>
          <w:szCs w:val="28"/>
        </w:rPr>
        <w:t>ВЕДЕНИЕ</w:t>
      </w:r>
      <w:bookmarkEnd w:id="1"/>
      <w:r w:rsidR="00EE045F" w:rsidRPr="00B657D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A74DA" w:rsidRPr="00B657D5" w:rsidRDefault="007A74DA" w:rsidP="00C413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7D5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 темы исследования</w:t>
      </w:r>
    </w:p>
    <w:p w:rsidR="004275C3" w:rsidRP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исследования генерации комбинаторных объектов является актуальной и важной в различных областях науки и техники, таких как математика, информатика, физика, биология и другие.</w:t>
      </w:r>
    </w:p>
    <w:p w:rsidR="004275C3" w:rsidRP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Комбинаторика - это наука, изучающая комбинаторные структуры и комбинаторные объекты, такие как перестановки, сочетания, разбиения и т.д. Генерация комбинаторных объектов - это процесс создания всех возможных комбинаций объектов, которые удовлетворяют определенным критериям.</w:t>
      </w:r>
    </w:p>
    <w:p w:rsidR="004275C3" w:rsidRP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Генерация комбинаторных объектов имеет множество практических применений. Например, в анализе данных генерация комбинаторных объектов может использоваться для создания всех возможных вариантов сценариев исхода событий, которые могут произойти в заданной ситуации. В криптографии генерация комбинаторных объектов может использоваться для создания всех возможных паролей, которые могут быть использованы для взлома защиты. В математике генерация комбинаторных объектов может быть полезна для создания новых теорем и формулирования гипотез.</w:t>
      </w:r>
    </w:p>
    <w:p w:rsidR="004275C3" w:rsidRP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 генерация комбинаторных объектов является важной темой исследования в информатике и компьютерной науке. Эта тема имеет множество применений в областях, таких как алгоритмы оптимизации, искусственный интеллект, машинное обучение и т.д.</w:t>
      </w:r>
    </w:p>
    <w:p w:rsidR="004275C3" w:rsidRP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Например, алгоритмы генерации комбинаторных объектов могут использоваться для создания тестовых данных для тестирования программного обеспечения, для оптимизации производственных процессов в промышленности и для решения других задач в различных областях.</w:t>
      </w:r>
    </w:p>
    <w:p w:rsidR="007A74DA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Таким образом, генерация комбинаторных объектов является важной темой исследования, которая имеет множество практических применений в различных областях науки и техники.</w:t>
      </w:r>
    </w:p>
    <w:p w:rsidR="004275C3" w:rsidRPr="00B657D5" w:rsidRDefault="004275C3" w:rsidP="00B657D5">
      <w:pPr>
        <w:pStyle w:val="ab"/>
        <w:spacing w:line="360" w:lineRule="auto"/>
        <w:jc w:val="both"/>
        <w:rPr>
          <w:b/>
          <w:color w:val="000000"/>
          <w:sz w:val="28"/>
          <w:szCs w:val="28"/>
        </w:rPr>
      </w:pPr>
      <w:r w:rsidRPr="00B657D5">
        <w:rPr>
          <w:b/>
          <w:color w:val="000000"/>
          <w:sz w:val="28"/>
          <w:szCs w:val="28"/>
        </w:rPr>
        <w:t>Цель и задачи курсовой работы</w:t>
      </w:r>
    </w:p>
    <w:p w:rsidR="004275C3" w:rsidRDefault="004275C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курсовой работы является разработка, написа</w:t>
      </w:r>
      <w:r w:rsid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ние и тестирование программного </w:t>
      </w:r>
      <w:r w:rsidRPr="004275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средства </w:t>
      </w:r>
      <w:r w:rsid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 по генерации комбинаторных объектов.</w:t>
      </w:r>
    </w:p>
    <w:p w:rsidR="00223163" w:rsidRPr="00223163" w:rsidRDefault="0022316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реализации поставленной цели, необходимо решить следующие задачи: </w:t>
      </w:r>
    </w:p>
    <w:p w:rsidR="00223163" w:rsidRPr="00223163" w:rsidRDefault="0022316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Изучить различную литературу по данной теме;</w:t>
      </w:r>
    </w:p>
    <w:p w:rsidR="00223163" w:rsidRPr="00223163" w:rsidRDefault="00197B3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Рассмотреть различные алгоритмы</w:t>
      </w:r>
      <w:r w:rsidR="000B68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их особенности</w:t>
      </w:r>
      <w:r w:rsidR="00223163"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23163" w:rsidRDefault="00223163" w:rsidP="00C413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Разработка, на</w:t>
      </w:r>
      <w:r w:rsidR="000B68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писание и тестирование программ, реализующих изученные алгоритмы</w:t>
      </w:r>
      <w:r w:rsidRPr="002231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23163" w:rsidRPr="00B657D5" w:rsidRDefault="00223163" w:rsidP="00C41332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 w:rsidRPr="00B657D5">
        <w:rPr>
          <w:b/>
          <w:color w:val="000000"/>
          <w:sz w:val="28"/>
          <w:szCs w:val="28"/>
        </w:rPr>
        <w:t>Объект исследования</w:t>
      </w:r>
    </w:p>
    <w:p w:rsidR="00223163" w:rsidRDefault="00223163" w:rsidP="00C41332">
      <w:pPr>
        <w:pStyle w:val="a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 w:rsidRPr="00223163">
        <w:rPr>
          <w:color w:val="000000"/>
          <w:sz w:val="28"/>
        </w:rPr>
        <w:t>Структуры и алгоритмы компьютерной обработки данных</w:t>
      </w:r>
    </w:p>
    <w:p w:rsidR="00223163" w:rsidRPr="00B657D5" w:rsidRDefault="00223163" w:rsidP="00C41332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 w:rsidRPr="00B657D5">
        <w:rPr>
          <w:b/>
          <w:color w:val="000000"/>
          <w:sz w:val="28"/>
          <w:szCs w:val="28"/>
        </w:rPr>
        <w:t>Предмет исследования</w:t>
      </w:r>
    </w:p>
    <w:p w:rsidR="00223163" w:rsidRDefault="00223163" w:rsidP="00C41332">
      <w:pPr>
        <w:pStyle w:val="a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>Использование различных алгоритмов</w:t>
      </w:r>
      <w:r w:rsidRPr="00223163">
        <w:rPr>
          <w:color w:val="000000"/>
          <w:sz w:val="28"/>
        </w:rPr>
        <w:t xml:space="preserve"> и</w:t>
      </w:r>
      <w:r>
        <w:rPr>
          <w:color w:val="000000"/>
          <w:sz w:val="28"/>
        </w:rPr>
        <w:t xml:space="preserve"> методов</w:t>
      </w:r>
      <w:r w:rsidRPr="00223163">
        <w:rPr>
          <w:color w:val="000000"/>
          <w:sz w:val="28"/>
        </w:rPr>
        <w:t xml:space="preserve"> генерации ком</w:t>
      </w:r>
      <w:r>
        <w:rPr>
          <w:color w:val="000000"/>
          <w:sz w:val="28"/>
        </w:rPr>
        <w:t>бинаторных объектов, их свойств</w:t>
      </w:r>
      <w:r w:rsidRPr="00223163">
        <w:rPr>
          <w:color w:val="000000"/>
          <w:sz w:val="28"/>
        </w:rPr>
        <w:t>, анализ эффективности их работы на различных входных данных</w:t>
      </w:r>
      <w:r>
        <w:rPr>
          <w:color w:val="000000"/>
          <w:sz w:val="28"/>
        </w:rPr>
        <w:t>.</w:t>
      </w:r>
    </w:p>
    <w:p w:rsidR="00223163" w:rsidRDefault="00223163" w:rsidP="00C41332">
      <w:pPr>
        <w:pStyle w:val="ab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</w:p>
    <w:p w:rsidR="00223163" w:rsidRPr="00B657D5" w:rsidRDefault="00223163" w:rsidP="00C41332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 w:rsidRPr="00B657D5">
        <w:rPr>
          <w:b/>
          <w:color w:val="000000"/>
          <w:sz w:val="28"/>
          <w:szCs w:val="28"/>
        </w:rPr>
        <w:t>Методы исследования</w:t>
      </w:r>
    </w:p>
    <w:p w:rsidR="00223163" w:rsidRPr="00223163" w:rsidRDefault="00223163" w:rsidP="00C41332">
      <w:pPr>
        <w:pStyle w:val="ab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0"/>
        <w:jc w:val="both"/>
        <w:rPr>
          <w:color w:val="000000"/>
          <w:sz w:val="28"/>
        </w:rPr>
      </w:pPr>
      <w:r w:rsidRPr="00223163">
        <w:rPr>
          <w:color w:val="000000"/>
          <w:sz w:val="28"/>
        </w:rPr>
        <w:t>Анализ литературы - изучение научных статей, учебников и других публикаций, посвященных теме генерации комбинаторных объектов.</w:t>
      </w:r>
    </w:p>
    <w:p w:rsidR="00223163" w:rsidRPr="00223163" w:rsidRDefault="00223163" w:rsidP="00C41332">
      <w:pPr>
        <w:pStyle w:val="ab"/>
        <w:numPr>
          <w:ilvl w:val="0"/>
          <w:numId w:val="25"/>
        </w:numPr>
        <w:spacing w:after="0" w:line="360" w:lineRule="auto"/>
        <w:ind w:left="709" w:hanging="709"/>
        <w:jc w:val="both"/>
        <w:rPr>
          <w:color w:val="000000"/>
          <w:sz w:val="28"/>
        </w:rPr>
      </w:pPr>
      <w:r w:rsidRPr="00223163">
        <w:rPr>
          <w:color w:val="000000"/>
          <w:sz w:val="28"/>
        </w:rPr>
        <w:lastRenderedPageBreak/>
        <w:t>Экспериментальные методы - тестирование алгоритмов и методов генерации комбинаторных объектов на различных входных данных, анализ их эффективности и точности.</w:t>
      </w:r>
    </w:p>
    <w:p w:rsidR="00223163" w:rsidRPr="00223163" w:rsidRDefault="00223163" w:rsidP="00C41332">
      <w:pPr>
        <w:pStyle w:val="ab"/>
        <w:numPr>
          <w:ilvl w:val="0"/>
          <w:numId w:val="25"/>
        </w:numPr>
        <w:spacing w:after="0" w:line="360" w:lineRule="auto"/>
        <w:ind w:left="709" w:hanging="709"/>
        <w:jc w:val="both"/>
        <w:rPr>
          <w:color w:val="000000"/>
          <w:sz w:val="28"/>
        </w:rPr>
      </w:pPr>
      <w:r w:rsidRPr="00223163">
        <w:rPr>
          <w:color w:val="000000"/>
          <w:sz w:val="28"/>
        </w:rPr>
        <w:t>Математические методы - применение математических методов для изучения свойств комбинаторных объектов и алгоритмов их генерации.</w:t>
      </w:r>
    </w:p>
    <w:p w:rsidR="00F32036" w:rsidRPr="00B657D5" w:rsidRDefault="00F32036" w:rsidP="00C413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65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Структура работы</w:t>
      </w:r>
    </w:p>
    <w:p w:rsidR="00F32036" w:rsidRPr="00F32036" w:rsidRDefault="00F32036" w:rsidP="00C413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0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Первая глава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курсовой работы посвящена теоре</w:t>
      </w:r>
      <w:r w:rsidRPr="00F320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тической части.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ней подробно разобраны определения, связанные с комбинаторикой. Представлено постановка задачи, а также различные алгоритмы для её реализации.</w:t>
      </w:r>
    </w:p>
    <w:p w:rsidR="00F32036" w:rsidRPr="00F32036" w:rsidRDefault="00F32036" w:rsidP="00C413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0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Вторая глава рассказывает про процесс создания программы. Для полного понимания представлены фрагменты кода программы</w:t>
      </w:r>
    </w:p>
    <w:p w:rsidR="00223163" w:rsidRDefault="00F32036" w:rsidP="00C413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0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третьей главе рассматривается тестирование  программы. Создаются реальные условия, в которых происходит тестирование. Также представлены скриншоты работы программы. Результат тестирование показывает, что программа работает успешно и справляется с заданными задачами.</w:t>
      </w:r>
    </w:p>
    <w:p w:rsidR="004275C3" w:rsidRDefault="004275C3" w:rsidP="004275C3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C6DFC" w:rsidRPr="00EE045F" w:rsidRDefault="00FC6DFC" w:rsidP="007E04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45F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078FF" w:rsidRPr="00B657D5" w:rsidRDefault="003078FF" w:rsidP="00BA4130">
      <w:pPr>
        <w:pStyle w:val="ab"/>
        <w:spacing w:line="360" w:lineRule="auto"/>
        <w:jc w:val="both"/>
        <w:outlineLvl w:val="0"/>
        <w:rPr>
          <w:b/>
          <w:color w:val="000000"/>
          <w:sz w:val="28"/>
          <w:szCs w:val="28"/>
        </w:rPr>
      </w:pPr>
      <w:bookmarkStart w:id="2" w:name="_Toc42962900"/>
      <w:bookmarkStart w:id="3" w:name="_Toc43133193"/>
      <w:bookmarkStart w:id="4" w:name="_Toc105095958"/>
      <w:bookmarkStart w:id="5" w:name="_Toc131123588"/>
      <w:r w:rsidRPr="00B657D5">
        <w:rPr>
          <w:b/>
          <w:color w:val="000000"/>
          <w:sz w:val="28"/>
          <w:szCs w:val="28"/>
        </w:rPr>
        <w:lastRenderedPageBreak/>
        <w:t xml:space="preserve">Глава 1. </w:t>
      </w:r>
      <w:bookmarkEnd w:id="2"/>
      <w:bookmarkEnd w:id="3"/>
      <w:bookmarkEnd w:id="4"/>
      <w:r w:rsidRPr="00B657D5">
        <w:rPr>
          <w:b/>
          <w:color w:val="000000"/>
          <w:sz w:val="28"/>
          <w:szCs w:val="28"/>
        </w:rPr>
        <w:t xml:space="preserve">Теоретические основы генерации </w:t>
      </w:r>
      <w:r w:rsidR="00163206" w:rsidRPr="00B657D5">
        <w:rPr>
          <w:b/>
          <w:color w:val="000000"/>
          <w:sz w:val="28"/>
          <w:szCs w:val="28"/>
        </w:rPr>
        <w:t>комбинаторных объектов</w:t>
      </w:r>
      <w:bookmarkEnd w:id="5"/>
    </w:p>
    <w:p w:rsidR="00163206" w:rsidRPr="00B657D5" w:rsidRDefault="00163206" w:rsidP="00BA4130">
      <w:pPr>
        <w:pStyle w:val="af0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31123589"/>
      <w:r w:rsidRPr="00B657D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6"/>
    </w:p>
    <w:p w:rsidR="00197B33" w:rsidRPr="00197B33" w:rsidRDefault="00197B33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7B33">
        <w:rPr>
          <w:rFonts w:ascii="Times New Roman" w:hAnsi="Times New Roman" w:cs="Times New Roman"/>
          <w:sz w:val="28"/>
          <w:szCs w:val="28"/>
        </w:rPr>
        <w:t>Задача генерации комбинаторных объектов состоит в том, чтобы создавать наборы объектов в соответствии с заданными комбинаторными правилами.</w:t>
      </w:r>
    </w:p>
    <w:p w:rsidR="00197B33" w:rsidRPr="00197B33" w:rsidRDefault="00197B33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7B33">
        <w:rPr>
          <w:rFonts w:ascii="Times New Roman" w:hAnsi="Times New Roman" w:cs="Times New Roman"/>
          <w:sz w:val="28"/>
          <w:szCs w:val="28"/>
        </w:rPr>
        <w:t>Комбинаторные объекты могут быть различными, в зависимости от того, какие правила задаются. Некоторые из них включают перестановки, сочетания, разбиения</w:t>
      </w:r>
      <w:r>
        <w:rPr>
          <w:rFonts w:ascii="Times New Roman" w:hAnsi="Times New Roman" w:cs="Times New Roman"/>
          <w:sz w:val="28"/>
          <w:szCs w:val="28"/>
        </w:rPr>
        <w:t xml:space="preserve"> чисел на слагаемые</w:t>
      </w:r>
      <w:r w:rsidRPr="00197B33">
        <w:rPr>
          <w:rFonts w:ascii="Times New Roman" w:hAnsi="Times New Roman" w:cs="Times New Roman"/>
          <w:sz w:val="28"/>
          <w:szCs w:val="28"/>
        </w:rPr>
        <w:t>, графы, деревья, последовательности и многие другие.</w:t>
      </w:r>
    </w:p>
    <w:p w:rsidR="00197B33" w:rsidRPr="00197B33" w:rsidRDefault="00197B33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7B33">
        <w:rPr>
          <w:rFonts w:ascii="Times New Roman" w:hAnsi="Times New Roman" w:cs="Times New Roman"/>
          <w:sz w:val="28"/>
          <w:szCs w:val="28"/>
        </w:rPr>
        <w:t>При генерации комбинаторных объектов основной вопрос заключается в том, каким образом эти объекты должны быть сгенерированы. Существует множество методов для решения этой задачи, например, методы, основанные на рекурсии, алгоритмы перебора и комбинаторные методы.</w:t>
      </w:r>
    </w:p>
    <w:p w:rsidR="00197B33" w:rsidRPr="00197B33" w:rsidRDefault="00197B33" w:rsidP="00BA4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B33">
        <w:rPr>
          <w:rFonts w:ascii="Times New Roman" w:hAnsi="Times New Roman" w:cs="Times New Roman"/>
          <w:sz w:val="28"/>
          <w:szCs w:val="28"/>
        </w:rPr>
        <w:t>Кроме того, важно учитывать, каким образом будут использоваться комбинаторные объекты, полученные при решении задачи. Например, в задачах оптимизации комбинаторные объекты могут использоваться для поиска оптимального решения, а в задачах криптографии - для создания криптографических ключей.</w:t>
      </w:r>
    </w:p>
    <w:p w:rsidR="00197B33" w:rsidRDefault="00197B33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7B33">
        <w:rPr>
          <w:rFonts w:ascii="Times New Roman" w:hAnsi="Times New Roman" w:cs="Times New Roman"/>
          <w:sz w:val="28"/>
          <w:szCs w:val="28"/>
        </w:rPr>
        <w:t>Одной из сложностей при решении задачи генерации комбинаторных объектов является вычислительная сложность. Некоторые комбинаторные объекты могут иметь очень большое число возможных комбинаций, что может существенно затруднить их генерацию и использование.</w:t>
      </w:r>
    </w:p>
    <w:p w:rsidR="00510FAD" w:rsidRPr="00EE0B1D" w:rsidRDefault="00510FAD" w:rsidP="00BA4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курсовой работе я рассмотрю две важные задачи – генерация перестановок и разбиение чисел на слагаемые.</w:t>
      </w:r>
    </w:p>
    <w:p w:rsidR="006D261C" w:rsidRDefault="006D261C" w:rsidP="00197B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61C" w:rsidRPr="00B657D5" w:rsidRDefault="006D261C" w:rsidP="00BA4130">
      <w:pPr>
        <w:pStyle w:val="af0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31123590"/>
      <w:r w:rsidRPr="00B657D5">
        <w:rPr>
          <w:rFonts w:ascii="Times New Roman" w:hAnsi="Times New Roman" w:cs="Times New Roman"/>
          <w:b/>
          <w:sz w:val="28"/>
          <w:szCs w:val="28"/>
        </w:rPr>
        <w:t>Перестановки</w:t>
      </w:r>
      <w:bookmarkEnd w:id="7"/>
    </w:p>
    <w:p w:rsidR="006D261C" w:rsidRDefault="006D261C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61C">
        <w:rPr>
          <w:rFonts w:ascii="Times New Roman" w:hAnsi="Times New Roman" w:cs="Times New Roman"/>
          <w:sz w:val="28"/>
          <w:szCs w:val="28"/>
        </w:rPr>
        <w:lastRenderedPageBreak/>
        <w:t>Перестановки - это комбинаторный объект, который описывает все возможные способы переставления элементов множества. Формально, перестановка - это упорядоченный набор из n элементов, в котором каждый элемент появляется ровно один раз.</w:t>
      </w:r>
    </w:p>
    <w:p w:rsidR="00EE0B1D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Общее количество перестановок из n элементов вычисляется как n! (n факториал). Например, для множества из 3 элементов (например, {1, 2, 3}), есть 3! = 6 возможных перестановок: {1, 2, 3}, {1, 3, 2}, {2, 1, 3}, {2, 3, 1}, {3, 1, 2} и {3, 2, 1}.</w:t>
      </w:r>
    </w:p>
    <w:p w:rsidR="00BA4130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Перестановки применяются в очень широком спектре областей, таких как</w:t>
      </w:r>
      <w:r w:rsidR="00BA4130" w:rsidRPr="00BA4130">
        <w:rPr>
          <w:rFonts w:ascii="Times New Roman" w:hAnsi="Times New Roman" w:cs="Times New Roman"/>
          <w:sz w:val="28"/>
          <w:szCs w:val="28"/>
        </w:rPr>
        <w:t>:</w:t>
      </w:r>
    </w:p>
    <w:p w:rsidR="00EE0B1D" w:rsidRPr="00EE0B1D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1)</w:t>
      </w:r>
      <w:r w:rsidRPr="00EE0B1D">
        <w:t xml:space="preserve"> </w:t>
      </w:r>
      <w:r w:rsidRPr="00EE0B1D">
        <w:rPr>
          <w:rFonts w:ascii="Times New Roman" w:hAnsi="Times New Roman" w:cs="Times New Roman"/>
          <w:sz w:val="28"/>
          <w:szCs w:val="28"/>
        </w:rPr>
        <w:t>Комбинаторика: перестановки являются одним из основных объектов комбинаторики и используются для решения широкого спектра задач, таких как распределение комитетов, размещение шахматных фигур на доске, выбор паролей и т.д.</w:t>
      </w:r>
    </w:p>
    <w:p w:rsidR="00EE0B1D" w:rsidRPr="00EE0B1D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2) Математический анализ: перестановки используются в теории вероятностей, для вычисления вероятности появления различных исходов, включая распределения случайных событий.</w:t>
      </w:r>
    </w:p>
    <w:p w:rsidR="00EE0B1D" w:rsidRPr="00EE0B1D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3) Криптография: перестановки используются для зашифровки и расшифровки сообщений в различных алгоритмах шифрования.</w:t>
      </w:r>
    </w:p>
    <w:p w:rsidR="00EE0B1D" w:rsidRPr="00EE0B1D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4) Алгоритмы и оптимизация: перестановки используются в задачах перебора, когда нужно перебрать все возможные варианты для выбора оптимального решения.</w:t>
      </w:r>
    </w:p>
    <w:p w:rsidR="00163206" w:rsidRDefault="00EE0B1D" w:rsidP="00BA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t>5) Информатика: перестановки используются для решения задач в области искусственного интеллекта, машинного обучения и анализа данных, например, для сортировки и фильтрации больших объемов данных.</w:t>
      </w:r>
    </w:p>
    <w:p w:rsidR="00EE0B1D" w:rsidRDefault="00EE0B1D" w:rsidP="00BA4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B1D" w:rsidRDefault="00EE0B1D" w:rsidP="00DA7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0B1D">
        <w:rPr>
          <w:rFonts w:ascii="Times New Roman" w:hAnsi="Times New Roman" w:cs="Times New Roman"/>
          <w:sz w:val="28"/>
          <w:szCs w:val="28"/>
        </w:rPr>
        <w:lastRenderedPageBreak/>
        <w:t>Это лишь некоторые примеры областей, в которых перестановки находят свое применение. Как видно, перестановки являются важным объектом в математике и науке в целом, и их применение охватывает</w:t>
      </w:r>
      <w:r>
        <w:rPr>
          <w:rFonts w:ascii="Times New Roman" w:hAnsi="Times New Roman" w:cs="Times New Roman"/>
          <w:sz w:val="28"/>
          <w:szCs w:val="28"/>
        </w:rPr>
        <w:t xml:space="preserve"> многие области науки и техники, поэтому очень важно изучить алгоритмы, с помощью которых можно генерировать перестановки.</w:t>
      </w:r>
    </w:p>
    <w:p w:rsidR="00101376" w:rsidRDefault="00101376" w:rsidP="00DA7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рассмотрению самых популярных алгоритмов генерации перестановок.</w:t>
      </w:r>
    </w:p>
    <w:p w:rsidR="00EE0B1D" w:rsidRDefault="00EE0B1D" w:rsidP="00DA7B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376" w:rsidRPr="00B657D5" w:rsidRDefault="00101376" w:rsidP="00DA7B62">
      <w:pPr>
        <w:pStyle w:val="af0"/>
        <w:numPr>
          <w:ilvl w:val="2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31123591"/>
      <w:r w:rsidRPr="00B657D5">
        <w:rPr>
          <w:rFonts w:ascii="Times New Roman" w:hAnsi="Times New Roman" w:cs="Times New Roman"/>
          <w:b/>
          <w:sz w:val="28"/>
          <w:szCs w:val="28"/>
        </w:rPr>
        <w:t>Алгоритм Штейнхауза-Джонсона-Троттера</w:t>
      </w:r>
      <w:bookmarkEnd w:id="8"/>
    </w:p>
    <w:p w:rsidR="00101376" w:rsidRPr="00101376" w:rsidRDefault="00101376" w:rsidP="00DA7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376">
        <w:rPr>
          <w:rFonts w:ascii="Times New Roman" w:hAnsi="Times New Roman" w:cs="Times New Roman"/>
          <w:sz w:val="28"/>
          <w:szCs w:val="28"/>
        </w:rPr>
        <w:t>Алгорит</w:t>
      </w:r>
      <w:r>
        <w:rPr>
          <w:rFonts w:ascii="Times New Roman" w:hAnsi="Times New Roman" w:cs="Times New Roman"/>
          <w:sz w:val="28"/>
          <w:szCs w:val="28"/>
        </w:rPr>
        <w:t xml:space="preserve">м Штейнхауза-Джонсона-Троттера </w:t>
      </w:r>
      <w:r w:rsidRPr="00101376">
        <w:rPr>
          <w:rFonts w:ascii="Times New Roman" w:hAnsi="Times New Roman" w:cs="Times New Roman"/>
          <w:sz w:val="28"/>
          <w:szCs w:val="28"/>
        </w:rPr>
        <w:t xml:space="preserve">- это алгоритм генерации перестановок без повторений. Он был </w:t>
      </w:r>
      <w:r>
        <w:rPr>
          <w:rFonts w:ascii="Times New Roman" w:hAnsi="Times New Roman" w:cs="Times New Roman"/>
          <w:sz w:val="28"/>
          <w:szCs w:val="28"/>
        </w:rPr>
        <w:t xml:space="preserve">разработан тремя математиками: </w:t>
      </w:r>
      <w:r w:rsidRPr="00101376">
        <w:rPr>
          <w:rFonts w:ascii="Times New Roman" w:hAnsi="Times New Roman" w:cs="Times New Roman"/>
          <w:sz w:val="28"/>
          <w:szCs w:val="28"/>
        </w:rPr>
        <w:t>Штейнхаузом, Джонсоном и Троттером в 1962 году.</w:t>
      </w:r>
      <w:r w:rsidRPr="00101376">
        <w:t xml:space="preserve"> </w:t>
      </w:r>
      <w:r w:rsidRPr="00101376">
        <w:rPr>
          <w:rFonts w:ascii="Times New Roman" w:hAnsi="Times New Roman" w:cs="Times New Roman"/>
          <w:sz w:val="28"/>
          <w:szCs w:val="28"/>
        </w:rPr>
        <w:t>Основная идея алгоритма заключается в том, чтобы начать с самой мален</w:t>
      </w:r>
      <w:r w:rsidR="0072647F">
        <w:rPr>
          <w:rFonts w:ascii="Times New Roman" w:hAnsi="Times New Roman" w:cs="Times New Roman"/>
          <w:sz w:val="28"/>
          <w:szCs w:val="28"/>
        </w:rPr>
        <w:t>ькой перестановки (базовая перестановка</w:t>
      </w:r>
      <w:r w:rsidRPr="00101376">
        <w:rPr>
          <w:rFonts w:ascii="Times New Roman" w:hAnsi="Times New Roman" w:cs="Times New Roman"/>
          <w:sz w:val="28"/>
          <w:szCs w:val="28"/>
        </w:rPr>
        <w:t>) и последовательно добавлять элементы до тех пор, пока не будет сформирована полная перестановка. При этом каждый новый элемент добавляется с учетом порядка, заданного дополнительным параметром, который называется направлением.</w:t>
      </w:r>
    </w:p>
    <w:p w:rsidR="00101376" w:rsidRDefault="0072647F" w:rsidP="00DA7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– указатель на соседний элемент</w:t>
      </w:r>
      <w:r w:rsidR="003E7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(может указывать на элемент справа или слева)</w:t>
      </w:r>
      <w:r w:rsidR="00101376" w:rsidRPr="001013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 перестановки называется мобильным, если его направление указывает на меньший соседний элемент.</w:t>
      </w:r>
    </w:p>
    <w:p w:rsidR="00101376" w:rsidRDefault="0072647F" w:rsidP="00DA7B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описание работы данного алгоритма</w:t>
      </w:r>
    </w:p>
    <w:p w:rsidR="0072647F" w:rsidRDefault="0072647F" w:rsidP="00DA7B62">
      <w:pPr>
        <w:pStyle w:val="af0"/>
        <w:numPr>
          <w:ilvl w:val="0"/>
          <w:numId w:val="26"/>
        </w:numPr>
        <w:spacing w:line="360" w:lineRule="auto"/>
        <w:ind w:left="709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первая перестановка. Ряд чисел по возрастанию </w:t>
      </w:r>
      <w:r w:rsidR="00C5316D" w:rsidRPr="00C5316D">
        <w:rPr>
          <w:rFonts w:ascii="Times New Roman" w:hAnsi="Times New Roman" w:cs="Times New Roman"/>
          <w:sz w:val="28"/>
          <w:szCs w:val="28"/>
        </w:rPr>
        <w:t>1,2,…,</w:t>
      </w:r>
      <w:r w:rsidR="00C531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316D">
        <w:rPr>
          <w:rFonts w:ascii="Times New Roman" w:hAnsi="Times New Roman" w:cs="Times New Roman"/>
          <w:sz w:val="28"/>
          <w:szCs w:val="28"/>
        </w:rPr>
        <w:t>. Направление каждого элемента указывает влево.</w:t>
      </w:r>
    </w:p>
    <w:p w:rsidR="00C5316D" w:rsidRDefault="00C5316D" w:rsidP="00DA7B62">
      <w:pPr>
        <w:pStyle w:val="af0"/>
        <w:numPr>
          <w:ilvl w:val="0"/>
          <w:numId w:val="26"/>
        </w:numPr>
        <w:tabs>
          <w:tab w:val="left" w:pos="1418"/>
        </w:tabs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наибольший мобильный элемент. Если не находим, то алгоритм закончен.</w:t>
      </w:r>
    </w:p>
    <w:p w:rsidR="00C5316D" w:rsidRDefault="00C5316D" w:rsidP="009B28CB">
      <w:pPr>
        <w:pStyle w:val="af0"/>
        <w:numPr>
          <w:ilvl w:val="0"/>
          <w:numId w:val="26"/>
        </w:numPr>
        <w:tabs>
          <w:tab w:val="left" w:pos="1418"/>
        </w:tabs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обмен</w:t>
      </w:r>
      <w:r w:rsidR="003E7489">
        <w:rPr>
          <w:rFonts w:ascii="Times New Roman" w:hAnsi="Times New Roman" w:cs="Times New Roman"/>
          <w:sz w:val="28"/>
          <w:szCs w:val="28"/>
        </w:rPr>
        <w:t xml:space="preserve"> найденного мобильного элемента с элементом, на который указывает направление найденного мобильного элемента.</w:t>
      </w:r>
    </w:p>
    <w:p w:rsidR="003E7489" w:rsidRDefault="003E7489" w:rsidP="009B28CB">
      <w:pPr>
        <w:pStyle w:val="af0"/>
        <w:numPr>
          <w:ilvl w:val="0"/>
          <w:numId w:val="26"/>
        </w:numPr>
        <w:tabs>
          <w:tab w:val="left" w:pos="1418"/>
        </w:tabs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Меняем направление у всех элементов, которые больше чем найденный на шаге 2 элемент.</w:t>
      </w:r>
    </w:p>
    <w:p w:rsidR="003E7489" w:rsidRPr="0072647F" w:rsidRDefault="003E7489" w:rsidP="009B28CB">
      <w:pPr>
        <w:pStyle w:val="af0"/>
        <w:numPr>
          <w:ilvl w:val="0"/>
          <w:numId w:val="26"/>
        </w:numPr>
        <w:spacing w:line="360" w:lineRule="auto"/>
        <w:ind w:left="709" w:hanging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шагу 2.</w:t>
      </w:r>
    </w:p>
    <w:p w:rsidR="00163206" w:rsidRPr="00C31797" w:rsidRDefault="00EC4CB2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797">
        <w:rPr>
          <w:rFonts w:ascii="Times New Roman" w:hAnsi="Times New Roman" w:cs="Times New Roman"/>
          <w:sz w:val="28"/>
          <w:szCs w:val="28"/>
        </w:rPr>
        <w:t>Преимущества данного алгоритма</w:t>
      </w:r>
      <w:r w:rsidRPr="00C317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4CB2" w:rsidRPr="00C31797" w:rsidRDefault="00EC4CB2" w:rsidP="009B28CB">
      <w:pPr>
        <w:pStyle w:val="af0"/>
        <w:numPr>
          <w:ilvl w:val="0"/>
          <w:numId w:val="28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>Относительная легкость не рекурсивной реализации</w:t>
      </w:r>
    </w:p>
    <w:p w:rsidR="00EC4CB2" w:rsidRPr="00C31797" w:rsidRDefault="00EC4CB2" w:rsidP="009B28CB">
      <w:pPr>
        <w:pStyle w:val="af0"/>
        <w:numPr>
          <w:ilvl w:val="0"/>
          <w:numId w:val="28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>Малый расход памяти</w:t>
      </w:r>
    </w:p>
    <w:p w:rsidR="00EC4CB2" w:rsidRPr="00C31797" w:rsidRDefault="00EC4CB2" w:rsidP="009B28C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>Заметим, что данный алгоритм не является рекурсивным, а значит, не потребляет очень больших объёмов памяти, так как не нужно хранить все предыдущие перестановки,</w:t>
      </w:r>
      <w:r w:rsidR="00C31797" w:rsidRPr="00C31797">
        <w:rPr>
          <w:rFonts w:ascii="Times New Roman" w:hAnsi="Times New Roman" w:cs="Times New Roman"/>
          <w:color w:val="000000"/>
          <w:sz w:val="28"/>
          <w:szCs w:val="28"/>
        </w:rPr>
        <w:t xml:space="preserve"> а только текущую, данное замечание как раз и является преимуществом этого алгоритма.</w:t>
      </w:r>
    </w:p>
    <w:p w:rsidR="00EC4CB2" w:rsidRPr="00C31797" w:rsidRDefault="00EC4CB2" w:rsidP="009B28C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>Поговорим об асимптотике данного алгоритма</w:t>
      </w:r>
    </w:p>
    <w:p w:rsidR="00EC4CB2" w:rsidRPr="00C31797" w:rsidRDefault="00EC4CB2" w:rsidP="009B28C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по времени в наихудшем случае – </w:t>
      </w:r>
      <w:r w:rsidRPr="00C3179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3179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179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31797">
        <w:rPr>
          <w:rFonts w:ascii="Times New Roman" w:hAnsi="Times New Roman" w:cs="Times New Roman"/>
          <w:color w:val="000000"/>
          <w:sz w:val="28"/>
          <w:szCs w:val="28"/>
        </w:rPr>
        <w:t>!)</w:t>
      </w:r>
    </w:p>
    <w:p w:rsidR="00EC4CB2" w:rsidRDefault="00EC4CB2" w:rsidP="009B28C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797">
        <w:rPr>
          <w:rFonts w:ascii="Times New Roman" w:hAnsi="Times New Roman" w:cs="Times New Roman"/>
          <w:color w:val="000000"/>
          <w:sz w:val="28"/>
          <w:szCs w:val="28"/>
        </w:rPr>
        <w:t xml:space="preserve">Затраты памяти – </w:t>
      </w:r>
      <w:r w:rsidRPr="00C31797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3179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179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31797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Pr="00C3179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C31797">
        <w:rPr>
          <w:rFonts w:ascii="Times New Roman" w:hAnsi="Times New Roman" w:cs="Times New Roman"/>
          <w:color w:val="000000"/>
          <w:sz w:val="28"/>
          <w:szCs w:val="28"/>
        </w:rPr>
        <w:t xml:space="preserve"> – количество всех элементов в заданной последовательности.</w:t>
      </w:r>
    </w:p>
    <w:p w:rsidR="00BB18C7" w:rsidRDefault="00BB18C7" w:rsidP="009B28C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Рассмотрим, как работает данный алгоритм на конкретном примере.</w:t>
      </w:r>
    </w:p>
    <w:p w:rsidR="00DA7B62" w:rsidRDefault="00BB18C7" w:rsidP="009B28CB">
      <w:pPr>
        <w:spacing w:line="360" w:lineRule="auto"/>
        <w:ind w:firstLine="708"/>
        <w:jc w:val="both"/>
        <w:rPr>
          <w:ins w:id="9" w:author="м м" w:date="2023-03-31T00:25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Допустим, нам нужно сгенерировать все перестановки длиной 3. Согласно алгоритму создаём базовый массив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a=[1,2,3]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массив направлений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b=[←←←]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и возвращаем базовую перестановку </w:t>
      </w:r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>1,2,3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Ищем наибольший мобильный элемент – это число 3. Далее меняем в массиве этот элемент, с элементом, на который он указывает и </w:t>
      </w:r>
      <w:r>
        <w:rPr>
          <w:rFonts w:ascii="Times New Roman" w:hAnsi="Times New Roman" w:cs="Times New Roman"/>
          <w:sz w:val="28"/>
          <w:szCs w:val="28"/>
        </w:rPr>
        <w:t xml:space="preserve">меняем направление у всех элементов, которые больше чем найденный. </w:t>
      </w:r>
    </w:p>
    <w:p w:rsidR="00DA7B62" w:rsidRDefault="00BB18C7" w:rsidP="009B28CB">
      <w:pPr>
        <w:spacing w:line="360" w:lineRule="auto"/>
        <w:ind w:firstLine="708"/>
        <w:jc w:val="both"/>
        <w:rPr>
          <w:ins w:id="10" w:author="м м" w:date="2023-03-31T00:2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a=[1,3,2]</m:t>
        </m:r>
      </m:oMath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b=[←←←]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возвращаем 1,3,2 как текущую перестановку. Ищем наибольший мобильный элемент – это число 3.</w:t>
      </w:r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Далее меняем в массиве этот элемент, с элементом, на который он указывает и </w:t>
      </w:r>
      <w:r>
        <w:rPr>
          <w:rFonts w:ascii="Times New Roman" w:hAnsi="Times New Roman" w:cs="Times New Roman"/>
          <w:sz w:val="28"/>
          <w:szCs w:val="28"/>
        </w:rPr>
        <w:t>меняем направление у всех элементов, которые больше чем найденный.</w:t>
      </w:r>
      <w:r w:rsidRPr="00BB18C7">
        <w:rPr>
          <w:rFonts w:ascii="Times New Roman" w:hAnsi="Times New Roman" w:cs="Times New Roman"/>
          <w:sz w:val="28"/>
          <w:szCs w:val="28"/>
        </w:rPr>
        <w:t xml:space="preserve"> </w:t>
      </w:r>
      <w:ins w:id="11" w:author="м м" w:date="2023-03-31T00:26:00Z">
        <w:r w:rsidR="00DA7B62">
          <w:rPr>
            <w:rFonts w:ascii="Times New Roman" w:hAnsi="Times New Roman" w:cs="Times New Roman"/>
            <w:sz w:val="28"/>
            <w:szCs w:val="28"/>
          </w:rPr>
          <w:t xml:space="preserve">     </w:t>
        </w:r>
      </w:ins>
    </w:p>
    <w:p w:rsidR="00DA7B62" w:rsidRDefault="00BB18C7" w:rsidP="005643BE">
      <w:pPr>
        <w:spacing w:line="360" w:lineRule="auto"/>
        <w:ind w:firstLine="708"/>
        <w:jc w:val="both"/>
        <w:rPr>
          <w:ins w:id="12" w:author="м м" w:date="2023-03-31T00:2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a=[3,1,2]</m:t>
        </m:r>
      </m:oMath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b=[←←←]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возвращаем 3,1,2 как текущую перестановку. Ищем наибольший мобильный элемент – это число 2 (так как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тройка не указывает ни на какой элемент). Далее меняем в массиве этот элемент, с элементом, на который он указывает и </w:t>
      </w:r>
      <w:r>
        <w:rPr>
          <w:rFonts w:ascii="Times New Roman" w:hAnsi="Times New Roman" w:cs="Times New Roman"/>
          <w:sz w:val="28"/>
          <w:szCs w:val="28"/>
        </w:rPr>
        <w:t>меняем направление у всех элементов, которые больше чем найденный.</w:t>
      </w:r>
      <w:r w:rsidRPr="00BB18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8CB" w:rsidRDefault="00BB18C7" w:rsidP="005643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a=[3,2,1]</m:t>
        </m:r>
      </m:oMath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b=[→←←]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возвращаем </w:t>
      </w:r>
      <w:r w:rsidR="00413029">
        <w:rPr>
          <w:rFonts w:ascii="Times New Roman" w:eastAsiaTheme="minorEastAsia" w:hAnsi="Times New Roman" w:cs="Times New Roman"/>
          <w:color w:val="000000"/>
          <w:sz w:val="28"/>
          <w:szCs w:val="28"/>
        </w:rPr>
        <w:t>3,2,1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как текущую перестановку</w:t>
      </w:r>
      <w:r w:rsidR="0041302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Ищем наибольший мобильный элемент – это число 3. Далее меняем в массиве этот элемент, с элементом, на который он указывает и </w:t>
      </w:r>
      <w:r w:rsidR="00413029">
        <w:rPr>
          <w:rFonts w:ascii="Times New Roman" w:hAnsi="Times New Roman" w:cs="Times New Roman"/>
          <w:sz w:val="28"/>
          <w:szCs w:val="28"/>
        </w:rPr>
        <w:t>меняем направление у всех элементов, которые больше чем найденный.</w:t>
      </w:r>
      <w:r w:rsidR="00413029" w:rsidRPr="00BB18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8CB" w:rsidRDefault="00413029" w:rsidP="005643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a=[2,3,1]</m:t>
        </m:r>
      </m:oMath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b=[←→←]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возвращаем 2,3,1 как текущую перестановку. Ищем наибольший мобильный элемент – это число 3. Далее меняем в массиве этот элемент, с элементом, на который он указывает и </w:t>
      </w:r>
      <w:r>
        <w:rPr>
          <w:rFonts w:ascii="Times New Roman" w:hAnsi="Times New Roman" w:cs="Times New Roman"/>
          <w:sz w:val="28"/>
          <w:szCs w:val="28"/>
        </w:rPr>
        <w:t>меняем направление у всех элементов, которые больше чем найденный.</w:t>
      </w:r>
      <w:r w:rsidRPr="00BB18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8C7" w:rsidRPr="00BB18C7" w:rsidRDefault="00413029" w:rsidP="005643BE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a=[2,1,3]</m:t>
        </m:r>
      </m:oMath>
      <w:r w:rsidRPr="00BB18C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b=[←←→]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возвращаем 2,1,3 как текущую перестановку. Но как мы видим теперь в нашем массиве вообще нет мобильного элемента – значит алгоритм завершается.</w:t>
      </w:r>
    </w:p>
    <w:p w:rsidR="00C31797" w:rsidRDefault="00C31797" w:rsidP="005643BE">
      <w:pPr>
        <w:spacing w:line="360" w:lineRule="auto"/>
      </w:pPr>
    </w:p>
    <w:p w:rsidR="007D7B30" w:rsidRPr="00B657D5" w:rsidRDefault="007D7B30" w:rsidP="005643BE">
      <w:pPr>
        <w:pStyle w:val="af0"/>
        <w:numPr>
          <w:ilvl w:val="2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31123592"/>
      <w:r w:rsidRPr="00B657D5">
        <w:rPr>
          <w:rFonts w:ascii="Times New Roman" w:hAnsi="Times New Roman" w:cs="Times New Roman"/>
          <w:b/>
          <w:sz w:val="28"/>
          <w:szCs w:val="28"/>
        </w:rPr>
        <w:t>Алгоритм Хипа</w:t>
      </w:r>
      <w:bookmarkEnd w:id="13"/>
    </w:p>
    <w:p w:rsidR="00EC4CB2" w:rsidRPr="00BB18C7" w:rsidRDefault="00EC4CB2" w:rsidP="005643BE">
      <w:pPr>
        <w:spacing w:line="360" w:lineRule="auto"/>
      </w:pPr>
    </w:p>
    <w:p w:rsidR="00C94002" w:rsidRDefault="00935317" w:rsidP="005643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2B8D"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алгоритм для генерации перестановок, который мы рассмотрим это алгоритм Хипа, названный в честь </w:t>
      </w:r>
      <w:r w:rsidR="00682B8D" w:rsidRPr="00682B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82B8D" w:rsidRPr="00682B8D">
        <w:rPr>
          <w:rFonts w:ascii="Times New Roman" w:hAnsi="Times New Roman" w:cs="Times New Roman"/>
          <w:sz w:val="28"/>
          <w:szCs w:val="28"/>
        </w:rPr>
        <w:t>.</w:t>
      </w:r>
      <w:r w:rsidR="00682B8D" w:rsidRPr="00682B8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. </w:t>
      </w:r>
      <w:r w:rsidR="00682B8D" w:rsidRPr="00682B8D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, который открыл его в 1963 году. Алгоритм минимизирует </w:t>
      </w:r>
      <w:r w:rsidR="00682B8D">
        <w:rPr>
          <w:rFonts w:ascii="Times New Roman" w:hAnsi="Times New Roman" w:cs="Times New Roman"/>
          <w:sz w:val="28"/>
          <w:szCs w:val="28"/>
        </w:rPr>
        <w:t>перемещение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: </w:t>
      </w:r>
      <w:r w:rsidR="00682B8D">
        <w:rPr>
          <w:rFonts w:ascii="Times New Roman" w:hAnsi="Times New Roman" w:cs="Times New Roman"/>
          <w:sz w:val="28"/>
          <w:szCs w:val="28"/>
        </w:rPr>
        <w:t>он генерирует каждую перестановку из предыдущей путём замены одной пары элементов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; </w:t>
      </w:r>
      <w:r w:rsidR="00682B8D">
        <w:rPr>
          <w:rFonts w:ascii="Times New Roman" w:hAnsi="Times New Roman" w:cs="Times New Roman"/>
          <w:sz w:val="28"/>
          <w:szCs w:val="28"/>
        </w:rPr>
        <w:t xml:space="preserve">остальные </w:t>
      </w:r>
      <w:r w:rsidR="00682B8D" w:rsidRPr="00682B8D">
        <w:rPr>
          <w:rFonts w:ascii="Times New Roman" w:hAnsi="Times New Roman" w:cs="Times New Roman"/>
          <w:sz w:val="28"/>
          <w:szCs w:val="28"/>
        </w:rPr>
        <w:t>(</w:t>
      </w:r>
      <w:r w:rsidR="00682B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2B8D" w:rsidRPr="00682B8D">
        <w:rPr>
          <w:rFonts w:ascii="Times New Roman" w:hAnsi="Times New Roman" w:cs="Times New Roman"/>
          <w:sz w:val="28"/>
          <w:szCs w:val="28"/>
        </w:rPr>
        <w:t xml:space="preserve">-2) </w:t>
      </w:r>
      <w:r w:rsidR="00682B8D">
        <w:rPr>
          <w:rFonts w:ascii="Times New Roman" w:hAnsi="Times New Roman" w:cs="Times New Roman"/>
          <w:sz w:val="28"/>
          <w:szCs w:val="28"/>
        </w:rPr>
        <w:t>элемента не нарушаются. В 1977 году в обзоре алгоритмов генерации перестановок Роберт Седжвик (</w:t>
      </w:r>
      <w:r w:rsidR="00682B8D" w:rsidRPr="00682B8D">
        <w:rPr>
          <w:rFonts w:ascii="Times New Roman" w:hAnsi="Times New Roman" w:cs="Times New Roman"/>
          <w:sz w:val="28"/>
          <w:szCs w:val="28"/>
        </w:rPr>
        <w:t>американский специалист по информатике</w:t>
      </w:r>
      <w:r w:rsidR="00682B8D">
        <w:rPr>
          <w:rFonts w:ascii="Times New Roman" w:hAnsi="Times New Roman" w:cs="Times New Roman"/>
          <w:sz w:val="28"/>
          <w:szCs w:val="28"/>
        </w:rPr>
        <w:t>) пришёл к выводу, что на тот момент это был наиболее эффективный алгоритм для генерации перестановок с помощью компьютера.</w:t>
      </w:r>
    </w:p>
    <w:p w:rsidR="00D24C5E" w:rsidRDefault="00D24C5E" w:rsidP="005643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описание данного алгоритма</w:t>
      </w:r>
    </w:p>
    <w:p w:rsidR="00D24C5E" w:rsidRDefault="00D24C5E" w:rsidP="005643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первого вызова функции используем последовательность (из элементов которой хотим получить перестановки) 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равное её длине.</w:t>
      </w:r>
    </w:p>
    <w:p w:rsidR="00D24C5E" w:rsidRDefault="00D24C5E" w:rsidP="005643BE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B28C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Проверить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4C5E">
        <w:rPr>
          <w:rFonts w:ascii="Times New Roman" w:hAnsi="Times New Roman" w:cs="Times New Roman"/>
          <w:sz w:val="28"/>
          <w:szCs w:val="28"/>
        </w:rPr>
        <w:t xml:space="preserve"> == 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24C5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вернуть последовательность как текущую перестановку. Закончить вызов функции.</w:t>
      </w:r>
    </w:p>
    <w:p w:rsidR="00D24C5E" w:rsidRPr="007D7B30" w:rsidRDefault="00D24C5E" w:rsidP="005643BE">
      <w:pPr>
        <w:tabs>
          <w:tab w:val="left" w:pos="709"/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B28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Используя цикл от индекса первого элемента последовательности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 в 1 выполнить действия</w:t>
      </w:r>
      <w:r w:rsidRPr="00D24C5E">
        <w:rPr>
          <w:rFonts w:ascii="Times New Roman" w:hAnsi="Times New Roman" w:cs="Times New Roman"/>
          <w:sz w:val="28"/>
          <w:szCs w:val="28"/>
        </w:rPr>
        <w:t>:</w:t>
      </w:r>
    </w:p>
    <w:p w:rsidR="00D24C5E" w:rsidRDefault="00D24C5E" w:rsidP="009B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7B30">
        <w:rPr>
          <w:rFonts w:ascii="Times New Roman" w:hAnsi="Times New Roman" w:cs="Times New Roman"/>
          <w:sz w:val="28"/>
          <w:szCs w:val="28"/>
        </w:rPr>
        <w:tab/>
      </w:r>
      <w:r w:rsidRPr="00D24C5E">
        <w:rPr>
          <w:rFonts w:ascii="Times New Roman" w:hAnsi="Times New Roman" w:cs="Times New Roman"/>
          <w:sz w:val="28"/>
          <w:szCs w:val="28"/>
        </w:rPr>
        <w:t>2.1)</w:t>
      </w:r>
      <w:r w:rsidR="009B28CB" w:rsidRPr="009B28CB">
        <w:rPr>
          <w:rFonts w:ascii="Times New Roman" w:hAnsi="Times New Roman" w:cs="Times New Roman"/>
          <w:sz w:val="28"/>
          <w:szCs w:val="28"/>
        </w:rPr>
        <w:t xml:space="preserve"> </w:t>
      </w:r>
      <w:r w:rsidR="009B28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Рекурсивно вызвать функцию передав последовательность и значение </w:t>
      </w:r>
      <w:r w:rsidRPr="00D24C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4C5E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C5E" w:rsidRDefault="00D24C5E" w:rsidP="009B28CB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2.2)</w:t>
      </w:r>
      <w:r w:rsidR="009B28CB" w:rsidRPr="009B28CB">
        <w:rPr>
          <w:rFonts w:ascii="Times New Roman" w:hAnsi="Times New Roman" w:cs="Times New Roman"/>
          <w:sz w:val="28"/>
          <w:szCs w:val="28"/>
        </w:rPr>
        <w:t xml:space="preserve"> </w:t>
      </w:r>
      <w:r w:rsidR="009B28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4C5E">
        <w:rPr>
          <w:rFonts w:ascii="Times New Roman" w:hAnsi="Times New Roman" w:cs="Times New Roman"/>
          <w:sz w:val="28"/>
          <w:szCs w:val="28"/>
        </w:rPr>
        <w:t xml:space="preserve"> чётное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C5E">
        <w:rPr>
          <w:rFonts w:ascii="Times New Roman" w:hAnsi="Times New Roman" w:cs="Times New Roman"/>
          <w:sz w:val="28"/>
          <w:szCs w:val="28"/>
        </w:rPr>
        <w:t xml:space="preserve">выполнить обмен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местами, в противном случае выполнить обмен пер</w:t>
      </w:r>
      <w:r w:rsidR="006D6832">
        <w:rPr>
          <w:rFonts w:ascii="Times New Roman" w:hAnsi="Times New Roman" w:cs="Times New Roman"/>
          <w:sz w:val="28"/>
          <w:szCs w:val="28"/>
        </w:rPr>
        <w:t>вого элемента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C5E" w:rsidRDefault="00D24C5E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асимптотику данного алгоритма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D24C5E" w:rsidRDefault="00D24C5E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 времени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24C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C5E">
        <w:rPr>
          <w:rFonts w:ascii="Times New Roman" w:hAnsi="Times New Roman" w:cs="Times New Roman"/>
          <w:sz w:val="28"/>
          <w:szCs w:val="28"/>
        </w:rPr>
        <w:t>!)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D24C5E" w:rsidRDefault="00D24C5E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по памяти –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24C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C5E">
        <w:rPr>
          <w:rFonts w:ascii="Times New Roman" w:hAnsi="Times New Roman" w:cs="Times New Roman"/>
          <w:sz w:val="28"/>
          <w:szCs w:val="28"/>
        </w:rPr>
        <w:t>) - для рекурсивного с</w:t>
      </w:r>
      <w:r>
        <w:rPr>
          <w:rFonts w:ascii="Times New Roman" w:hAnsi="Times New Roman" w:cs="Times New Roman"/>
          <w:sz w:val="28"/>
          <w:szCs w:val="28"/>
        </w:rPr>
        <w:t xml:space="preserve">текового пространства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4C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изначально заданной последовательности.</w:t>
      </w:r>
    </w:p>
    <w:p w:rsidR="00EC1D0B" w:rsidRDefault="00EC1D0B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пример работы алгоритма на конкретном примере.</w:t>
      </w:r>
    </w:p>
    <w:p w:rsidR="00EC1D0B" w:rsidRDefault="00EC1D0B" w:rsidP="009B28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массив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[1,2,3] 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мы хотим сгенерировать все перестановки элементов данного массива. Введём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которая изначально будет показывать длину массива, то есть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Автор предложил этот алгоритм, основываясь на индексации массива с 1. У нас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>не равняется единице</w:t>
      </w:r>
      <w:r>
        <w:rPr>
          <w:rFonts w:ascii="Times New Roman" w:eastAsiaTheme="minorEastAsia" w:hAnsi="Times New Roman" w:cs="Times New Roman"/>
          <w:sz w:val="28"/>
          <w:szCs w:val="28"/>
        </w:rPr>
        <w:t>, значит вызываем для каждого элемента</w:t>
      </w:r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 с начала и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k-го элемента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эту функцию с параметром на единицу меньше. Для начала вызовем функция для элемента 1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k-1=3-1=2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Получаем,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[1,2,3] </m:t>
        </m:r>
      </m:oMath>
      <w:r>
        <w:rPr>
          <w:rFonts w:ascii="Times New Roman" w:hAnsi="Times New Roman" w:cs="Times New Roman"/>
          <w:sz w:val="28"/>
          <w:szCs w:val="28"/>
        </w:rPr>
        <w:t xml:space="preserve">  и</w:t>
      </w:r>
      <w:r w:rsidR="00C242C4"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У нас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 не равняется единице, значит вызываем для каждого элемента с начала и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k-го элемента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 эту функцию </w:t>
      </w:r>
      <w:r w:rsidR="00C242C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параметром на единицу меньше. То есть вызываем для 1 элемента функцию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равняется одному, значит возвращаем данную перестановку как следующую – то есть 1,2,3. Далее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[1,2,3]</m:t>
        </m:r>
      </m:oMath>
      <w:r w:rsidR="00C242C4"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242C4" w:rsidRPr="00C242C4">
        <w:rPr>
          <w:rFonts w:ascii="Times New Roman" w:hAnsi="Times New Roman" w:cs="Times New Roman"/>
          <w:sz w:val="28"/>
          <w:szCs w:val="28"/>
        </w:rPr>
        <w:t xml:space="preserve"> </w:t>
      </w:r>
      <w:r w:rsidR="00C242C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. Далее сама идея Хипа, мы должны поменять элементы. У нас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C242C4">
        <w:rPr>
          <w:rFonts w:ascii="Times New Roman" w:eastAsiaTheme="minorEastAsia" w:hAnsi="Times New Roman" w:cs="Times New Roman"/>
          <w:sz w:val="28"/>
          <w:szCs w:val="28"/>
        </w:rPr>
        <w:t xml:space="preserve"> – чётное число, а значит меняем местами </w:t>
      </w:r>
      <w:r w:rsidR="00C242C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C242C4">
        <w:rPr>
          <w:rFonts w:ascii="Times New Roman" w:eastAsiaTheme="minorEastAsia" w:hAnsi="Times New Roman" w:cs="Times New Roman"/>
          <w:sz w:val="28"/>
          <w:szCs w:val="28"/>
        </w:rPr>
        <w:t>-ый элемент и тот с которым только что работали – то есть первым элементом.</w:t>
      </w:r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[2,1,3]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. Теперь вызываем функцию для второго элемента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.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[2,1,3]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33D1" w:rsidRPr="00D43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 равняется одному, значит возвращаем данную перестановку как следующую – то есть 2,1,3.</w:t>
      </w:r>
      <w:r w:rsidR="00D433D1" w:rsidRPr="00D433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Далее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[2,1,3]</m:t>
        </m:r>
      </m:oMath>
      <w:r w:rsidR="00D433D1"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3D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D433D1" w:rsidRPr="00C242C4">
        <w:rPr>
          <w:rFonts w:ascii="Times New Roman" w:hAnsi="Times New Roman" w:cs="Times New Roman"/>
          <w:sz w:val="28"/>
          <w:szCs w:val="28"/>
        </w:rPr>
        <w:t xml:space="preserve"> </w:t>
      </w:r>
      <w:r w:rsidR="00D433D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 w:rsidR="00D433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B28CB" w:rsidRDefault="00D433D1" w:rsidP="009B28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D43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чётное число, а значит меняем местами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-ый элемент и тот с которым только что работали, то есть со вторым элементом. Н</w:t>
      </w:r>
      <w:r w:rsidR="00133362"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так указывает на второй элемент, с которым мы только что работали, значит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[2,1,3]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 w:rsidRPr="00D433D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нечётное число, следовательно делаем </w:t>
      </w:r>
      <w:r>
        <w:rPr>
          <w:rFonts w:ascii="Times New Roman" w:hAnsi="Times New Roman" w:cs="Times New Roman"/>
          <w:sz w:val="28"/>
          <w:szCs w:val="28"/>
        </w:rPr>
        <w:t xml:space="preserve">обмен первого элемента последовательности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[3,1,2]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B28CB" w:rsidRDefault="00133362" w:rsidP="009B28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рекурсивно вызываем функцию, но уже от второго элемента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k-1=3-1=2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равняется единице, значит вызываем для каждого элемента с начала и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k-го элемента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эту функцию с параметром на единицу меньше. То есть вызываем для 1 элемента функцию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равняется одному, значит возвращаем данную перестановку как следующую – то есть 3,1,2. </w:t>
      </w:r>
    </w:p>
    <w:p w:rsidR="009B28CB" w:rsidRDefault="00133362" w:rsidP="009B28C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[3,1,2]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чётное число, а значит меняем местами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тот с которым только что работали – то есть первым элементом.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[1,3,2]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вызываем функцию для второго элемента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равняется одному, значит возвращаем данную перестановку как следующую – то есть 1,3,2.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[1,3,2]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D43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чётное число, а значит меняем местами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тот с которым только что работали, то есть со вторым элементом. Но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так указывает на второй элемент, с которым мы только что работали, значит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[1,3,2]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нечётное число, следовательно делаем </w:t>
      </w:r>
      <w:r>
        <w:rPr>
          <w:rFonts w:ascii="Times New Roman" w:hAnsi="Times New Roman" w:cs="Times New Roman"/>
          <w:sz w:val="28"/>
          <w:szCs w:val="28"/>
        </w:rPr>
        <w:t xml:space="preserve">обмен первого элемента последовательности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.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[2,3,1]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теперь остаётся вызывать рекурсивно функцию для последнего элемента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k-1=3-1=2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491D"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91D">
        <w:rPr>
          <w:rFonts w:ascii="Times New Roman" w:eastAsiaTheme="minorEastAsia" w:hAnsi="Times New Roman" w:cs="Times New Roman"/>
          <w:sz w:val="28"/>
          <w:szCs w:val="28"/>
        </w:rPr>
        <w:t xml:space="preserve">У нас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F0491D">
        <w:rPr>
          <w:rFonts w:ascii="Times New Roman" w:eastAsiaTheme="minorEastAsia" w:hAnsi="Times New Roman" w:cs="Times New Roman"/>
          <w:sz w:val="28"/>
          <w:szCs w:val="28"/>
        </w:rPr>
        <w:t xml:space="preserve"> не равняется единице, значит вызываем для каждого элемента с начала и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k-го элемента</m:t>
        </m:r>
      </m:oMath>
      <w:r w:rsidR="00F0491D">
        <w:rPr>
          <w:rFonts w:ascii="Times New Roman" w:eastAsiaTheme="minorEastAsia" w:hAnsi="Times New Roman" w:cs="Times New Roman"/>
          <w:sz w:val="28"/>
          <w:szCs w:val="28"/>
        </w:rPr>
        <w:t xml:space="preserve"> эту функцию с параметром на единицу меньше. То есть вызываем для 1 элемента функцию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 w:rsidR="00F0491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491D"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491D"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 w:rsidR="00F0491D">
        <w:rPr>
          <w:rFonts w:ascii="Times New Roman" w:eastAsiaTheme="minorEastAsia" w:hAnsi="Times New Roman" w:cs="Times New Roman"/>
          <w:sz w:val="28"/>
          <w:szCs w:val="28"/>
        </w:rPr>
        <w:t>равняется одному, значит возвращаем данную перестановку как следующую – то есть 2,3,1.</w:t>
      </w:r>
      <w:r w:rsidR="00F0491D"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433D1" w:rsidRPr="00F0491D" w:rsidRDefault="00F0491D" w:rsidP="009B28CB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[2,3,1]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чётное число, а значит меняем местами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тот с которым только что работали – то есть первым элементом. То есть получаем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[3,2,1]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вызываем функцию для второго элемента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k-1=2-1=1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333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равняется одному, значит возвращаем данную перестановку как следующую – то есть 3,2,1.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 нас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D43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чётное число, а значит меняем местами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тот с которым только что работали, то есть со вторым элементом. Но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-ый элемент и так указывает на второй элемент, с которым мы только что работали, значит функция возвращает управление на момент,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[3,2,1]</m:t>
        </m:r>
      </m:oMath>
      <w:r w:rsidRPr="00C242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24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на данном этапе мы прошли все элементы от 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04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 алгоритм завершает свою работу.</w:t>
      </w:r>
    </w:p>
    <w:p w:rsidR="00D24C5E" w:rsidRPr="009F2BCD" w:rsidRDefault="00D24C5E" w:rsidP="009B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E95" w:rsidRPr="00B657D5" w:rsidRDefault="00090E95" w:rsidP="009B28CB">
      <w:pPr>
        <w:pStyle w:val="af0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31123593"/>
      <w:r w:rsidRPr="00B657D5">
        <w:rPr>
          <w:rFonts w:ascii="Times New Roman" w:hAnsi="Times New Roman" w:cs="Times New Roman"/>
          <w:b/>
          <w:sz w:val="28"/>
          <w:szCs w:val="28"/>
        </w:rPr>
        <w:t>Разбиение чисел на слагаемые</w:t>
      </w:r>
      <w:bookmarkEnd w:id="14"/>
    </w:p>
    <w:p w:rsidR="00682B8D" w:rsidRDefault="00090E95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0E95">
        <w:rPr>
          <w:rFonts w:ascii="Times New Roman" w:hAnsi="Times New Roman" w:cs="Times New Roman"/>
          <w:sz w:val="28"/>
          <w:szCs w:val="28"/>
        </w:rPr>
        <w:lastRenderedPageBreak/>
        <w:t>Задача о разбиении чисел на слагаемые заключается в том, чтобы найти все способы представления натурального числа n в виде суммы положительных целых чисел. Например, число 5 можно разбить на слагаемые несколькими способами: 5, 4+1, 3+2, 3+1+1, 2+2+1, 2+1+1+1, 1+1+1+1+1.</w:t>
      </w:r>
      <w:r w:rsidR="00B97439">
        <w:rPr>
          <w:rFonts w:ascii="Times New Roman" w:hAnsi="Times New Roman" w:cs="Times New Roman"/>
          <w:sz w:val="28"/>
          <w:szCs w:val="28"/>
        </w:rPr>
        <w:t xml:space="preserve"> При этом разбиения, отличающиеся только порядком частей, считаются равными.</w:t>
      </w:r>
    </w:p>
    <w:p w:rsidR="00090E95" w:rsidRDefault="00090E95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0E95">
        <w:rPr>
          <w:rFonts w:ascii="Times New Roman" w:hAnsi="Times New Roman" w:cs="Times New Roman"/>
          <w:sz w:val="28"/>
          <w:szCs w:val="28"/>
        </w:rPr>
        <w:t>Задача о разбиении чисел на слагаемые имеет множество исследовательских и практических задач, связанных с поиском оптимальных алгоритмов, изучением свойств различных видов разбиений и их применением в решении задач оптимизации и проектировании систем.</w:t>
      </w:r>
      <w:r w:rsidR="004F60BD">
        <w:rPr>
          <w:rFonts w:ascii="Times New Roman" w:hAnsi="Times New Roman" w:cs="Times New Roman"/>
          <w:sz w:val="28"/>
          <w:szCs w:val="28"/>
        </w:rPr>
        <w:t xml:space="preserve"> В данной задачи</w:t>
      </w:r>
      <w:r w:rsidR="004F60BD" w:rsidRPr="004F60BD">
        <w:rPr>
          <w:rFonts w:ascii="Times New Roman" w:hAnsi="Times New Roman" w:cs="Times New Roman"/>
          <w:sz w:val="28"/>
          <w:szCs w:val="28"/>
        </w:rPr>
        <w:t xml:space="preserve"> важным является также изучение свойств различных видов разбиений, таких как упорядоченные, неупорядоченные, с повторениями, без повторений и т.д. Это позволяет рассматривать задачу о разбиении чисел на слагаемые с различных точек зрения и применять ее в различных областях.</w:t>
      </w:r>
    </w:p>
    <w:p w:rsidR="004F60BD" w:rsidRPr="004F60BD" w:rsidRDefault="004F60BD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0BD">
        <w:rPr>
          <w:rFonts w:ascii="Times New Roman" w:hAnsi="Times New Roman" w:cs="Times New Roman"/>
          <w:sz w:val="28"/>
          <w:szCs w:val="28"/>
        </w:rPr>
        <w:t>Кроме того, задача о разбиении чисел на слагаемые имеет интересные математические свойства, которые могут быть использованы для исследования других комбинаторных задач. Например, теория разбиения чисел на слагаемые используется в теории представлений, теории модулей, теории функций Лиувилля и теории модулярных форм.</w:t>
      </w:r>
    </w:p>
    <w:p w:rsidR="004F60BD" w:rsidRPr="004F60BD" w:rsidRDefault="004F60BD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0BD">
        <w:rPr>
          <w:rFonts w:ascii="Times New Roman" w:hAnsi="Times New Roman" w:cs="Times New Roman"/>
          <w:sz w:val="28"/>
          <w:szCs w:val="28"/>
        </w:rPr>
        <w:t>Одним из приложений задачи о разбиении чисел на слагаемые является проблема расписания. Например, если некоторая компания должна выполнить задачу, которая занимает n единиц времени, и у нее есть m работников с разной производительностью, то задача расписания может быть решена путем разбиения n на m слагаемых, где каждое слагаемое соответствует количеству времени, которое каждый работник должен потратить на выполнение задачи.</w:t>
      </w:r>
    </w:p>
    <w:p w:rsidR="004F60BD" w:rsidRDefault="004F60BD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</w:t>
      </w:r>
      <w:r w:rsidRPr="004F60BD">
        <w:rPr>
          <w:rFonts w:ascii="Times New Roman" w:hAnsi="Times New Roman" w:cs="Times New Roman"/>
          <w:sz w:val="28"/>
          <w:szCs w:val="28"/>
        </w:rPr>
        <w:t xml:space="preserve">, задача о разбиении чисел на слагаемые может быть использована для моделирования ряда прикладных задач, например, для </w:t>
      </w:r>
      <w:r w:rsidRPr="004F60BD">
        <w:rPr>
          <w:rFonts w:ascii="Times New Roman" w:hAnsi="Times New Roman" w:cs="Times New Roman"/>
          <w:sz w:val="28"/>
          <w:szCs w:val="28"/>
        </w:rPr>
        <w:lastRenderedPageBreak/>
        <w:t>анализа производительности сетей связи, распределения производственных ресурсов и оптимизации процесса обработки данных.</w:t>
      </w:r>
    </w:p>
    <w:p w:rsidR="004F60BD" w:rsidRDefault="004F60BD" w:rsidP="009B28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0BD">
        <w:rPr>
          <w:rFonts w:ascii="Times New Roman" w:hAnsi="Times New Roman" w:cs="Times New Roman"/>
          <w:sz w:val="28"/>
          <w:szCs w:val="28"/>
        </w:rPr>
        <w:t>Таким образом, задача о разбиении чисел на слагаемые имеет широкий спектр приложений и может быть использована для решения различных задач в различных областях, начиная от математики и заканчивая прикладными з</w:t>
      </w:r>
      <w:r>
        <w:rPr>
          <w:rFonts w:ascii="Times New Roman" w:hAnsi="Times New Roman" w:cs="Times New Roman"/>
          <w:sz w:val="28"/>
          <w:szCs w:val="28"/>
        </w:rPr>
        <w:t>адачами в инженерии и экономике, поэтому её значение очень велико.</w:t>
      </w:r>
    </w:p>
    <w:p w:rsidR="00C02591" w:rsidRPr="00F866A0" w:rsidRDefault="00C02591" w:rsidP="009B28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6A0">
        <w:rPr>
          <w:rFonts w:ascii="Times New Roman" w:hAnsi="Times New Roman" w:cs="Times New Roman"/>
          <w:sz w:val="28"/>
          <w:szCs w:val="28"/>
        </w:rPr>
        <w:t xml:space="preserve">Но для начала поговорим про количество разбиений, если </w:t>
      </w:r>
      <w:r w:rsidRPr="00F866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6A0">
        <w:rPr>
          <w:rFonts w:ascii="Times New Roman" w:hAnsi="Times New Roman" w:cs="Times New Roman"/>
          <w:sz w:val="28"/>
          <w:szCs w:val="28"/>
        </w:rPr>
        <w:t xml:space="preserve"> стремится к бесконечности.</w:t>
      </w:r>
    </w:p>
    <w:p w:rsidR="00C02591" w:rsidRPr="00F866A0" w:rsidRDefault="00C02591" w:rsidP="004B180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866A0">
        <w:rPr>
          <w:rFonts w:ascii="Times New Roman" w:hAnsi="Times New Roman" w:cs="Times New Roman"/>
          <w:sz w:val="28"/>
          <w:szCs w:val="28"/>
        </w:rPr>
        <w:t>Асимптотическое выражение:</w:t>
      </w:r>
    </w:p>
    <w:p w:rsidR="00C02591" w:rsidRDefault="00C02591" w:rsidP="004B1802">
      <w:pPr>
        <w:spacing w:line="360" w:lineRule="auto"/>
      </w:pPr>
    </w:p>
    <w:p w:rsidR="00C02591" w:rsidRPr="00F866A0" w:rsidRDefault="00C02591" w:rsidP="004B1802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36"/>
          </w:rPr>
          <m:t>P</m:t>
        </m:r>
        <m:r>
          <m:rPr>
            <m:sty m:val="p"/>
          </m:rPr>
          <w:rPr>
            <w:rFonts w:ascii="Cambria Math" w:hAnsi="Cambria Math"/>
            <w:sz w:val="36"/>
          </w:rPr>
          <m:t>(</m:t>
        </m:r>
        <m:r>
          <w:rPr>
            <w:rFonts w:ascii="Cambria Math" w:hAnsi="Cambria Math"/>
            <w:sz w:val="36"/>
          </w:rPr>
          <m:t>n</m:t>
        </m:r>
        <m:r>
          <m:rPr>
            <m:sty m:val="p"/>
          </m:rPr>
          <w:rPr>
            <w:rFonts w:ascii="Cambria Math" w:hAnsi="Cambria Math"/>
            <w:sz w:val="36"/>
          </w:rPr>
          <m:t>)~</m:t>
        </m:r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3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3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24</m:t>
                        </m:r>
                      </m:den>
                    </m:f>
                  </m:e>
                </m:ra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</w:rPr>
              <m:t>4*</m:t>
            </m:r>
            <m:r>
              <w:rPr>
                <w:rFonts w:ascii="Cambria Math" w:hAnsi="Cambria Math"/>
                <w:sz w:val="3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sz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3</m:t>
                </m:r>
              </m:e>
            </m:rad>
          </m:den>
        </m:f>
      </m:oMath>
      <w:r w:rsidRPr="00C02591">
        <w:rPr>
          <w:rFonts w:ascii="Times New Roman" w:eastAsiaTheme="minorEastAsia" w:hAnsi="Times New Roman"/>
        </w:rPr>
        <w:tab/>
      </w:r>
      <w:r w:rsidRPr="00C02591">
        <w:rPr>
          <w:rFonts w:ascii="Times New Roman" w:eastAsiaTheme="minorEastAsia" w:hAnsi="Times New Roman"/>
        </w:rPr>
        <w:tab/>
      </w:r>
      <w:r w:rsidRPr="00C02591">
        <w:rPr>
          <w:rFonts w:ascii="Times New Roman" w:eastAsiaTheme="minorEastAsia" w:hAnsi="Times New Roman"/>
        </w:rPr>
        <w:tab/>
      </w:r>
      <w:r w:rsidRPr="00C02591">
        <w:rPr>
          <w:rFonts w:ascii="Times New Roman" w:eastAsiaTheme="minorEastAsia" w:hAnsi="Times New Roman"/>
        </w:rPr>
        <w:tab/>
      </w:r>
      <w:r w:rsidRPr="00C02591">
        <w:rPr>
          <w:rFonts w:ascii="Times New Roman" w:eastAsiaTheme="minorEastAsia" w:hAnsi="Times New Roman"/>
        </w:rPr>
        <w:tab/>
      </w:r>
      <w:r w:rsidRPr="00C02591">
        <w:rPr>
          <w:rFonts w:ascii="Times New Roman" w:eastAsiaTheme="minorEastAsia" w:hAnsi="Times New Roman"/>
        </w:rPr>
        <w:tab/>
      </w:r>
      <w:r w:rsidRPr="00F866A0">
        <w:rPr>
          <w:rFonts w:ascii="Times New Roman" w:hAnsi="Times New Roman"/>
          <w:sz w:val="24"/>
          <w:szCs w:val="24"/>
        </w:rPr>
        <w:t>(1.1)</w:t>
      </w:r>
    </w:p>
    <w:p w:rsidR="00C02591" w:rsidRPr="00C02591" w:rsidRDefault="00C02591" w:rsidP="004B1802">
      <w:pPr>
        <w:spacing w:line="360" w:lineRule="auto"/>
      </w:pPr>
    </w:p>
    <w:p w:rsidR="00C02591" w:rsidRPr="00F866A0" w:rsidRDefault="00C02591" w:rsidP="004B1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6A0">
        <w:rPr>
          <w:rFonts w:ascii="Times New Roman" w:hAnsi="Times New Roman" w:cs="Times New Roman"/>
          <w:sz w:val="28"/>
          <w:szCs w:val="28"/>
        </w:rPr>
        <w:t>Данное выражение было получено Харди и Рамануджаном в 1918 г., а в 1920 г. независимо от них российским математиком Успенским.</w:t>
      </w:r>
    </w:p>
    <w:p w:rsidR="00C02591" w:rsidRPr="00F866A0" w:rsidRDefault="00C02591" w:rsidP="004B1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6A0">
        <w:rPr>
          <w:rFonts w:ascii="Times New Roman" w:hAnsi="Times New Roman" w:cs="Times New Roman"/>
          <w:sz w:val="28"/>
          <w:szCs w:val="28"/>
        </w:rPr>
        <w:t xml:space="preserve">Как видно из формулы при больших </w:t>
      </w:r>
      <w:r w:rsidRPr="00F866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6A0">
        <w:rPr>
          <w:rFonts w:ascii="Times New Roman" w:hAnsi="Times New Roman" w:cs="Times New Roman"/>
          <w:sz w:val="28"/>
          <w:szCs w:val="28"/>
        </w:rPr>
        <w:t xml:space="preserve"> количество разбиений становится очень большим.</w:t>
      </w:r>
    </w:p>
    <w:p w:rsidR="00B67C25" w:rsidRDefault="00B67C25" w:rsidP="004B1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</w:t>
      </w:r>
      <w:r w:rsidR="004504F0">
        <w:rPr>
          <w:rFonts w:ascii="Times New Roman" w:hAnsi="Times New Roman" w:cs="Times New Roman"/>
          <w:sz w:val="28"/>
          <w:szCs w:val="28"/>
        </w:rPr>
        <w:t xml:space="preserve"> алгоритм, который с помощью динамического программирования генерирует все разбиения</w:t>
      </w:r>
      <w:r w:rsidR="00B974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4F0" w:rsidRPr="00B67C25" w:rsidRDefault="004504F0" w:rsidP="004B1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60BD" w:rsidRPr="00B657D5" w:rsidRDefault="004504F0" w:rsidP="004B1802">
      <w:pPr>
        <w:pStyle w:val="af0"/>
        <w:numPr>
          <w:ilvl w:val="2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31123594"/>
      <w:r w:rsidRPr="00B657D5">
        <w:rPr>
          <w:rFonts w:ascii="Times New Roman" w:hAnsi="Times New Roman" w:cs="Times New Roman"/>
          <w:b/>
          <w:sz w:val="28"/>
          <w:szCs w:val="28"/>
        </w:rPr>
        <w:t>Г</w:t>
      </w:r>
      <w:r w:rsidR="00B97439" w:rsidRPr="00B657D5">
        <w:rPr>
          <w:rFonts w:ascii="Times New Roman" w:hAnsi="Times New Roman" w:cs="Times New Roman"/>
          <w:b/>
          <w:sz w:val="28"/>
          <w:szCs w:val="28"/>
        </w:rPr>
        <w:t>енерации разбиения числа</w:t>
      </w:r>
      <w:r w:rsidRPr="00B657D5">
        <w:rPr>
          <w:rFonts w:ascii="Times New Roman" w:hAnsi="Times New Roman" w:cs="Times New Roman"/>
          <w:b/>
          <w:sz w:val="28"/>
          <w:szCs w:val="28"/>
        </w:rPr>
        <w:t xml:space="preserve"> с помощью динамического программирования</w:t>
      </w:r>
      <w:bookmarkEnd w:id="15"/>
    </w:p>
    <w:p w:rsidR="004F60BD" w:rsidRPr="00F866A0" w:rsidRDefault="00C02591" w:rsidP="004B180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сам алгоритм</w:t>
      </w:r>
      <w:r w:rsidR="00F866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591" w:rsidRDefault="00C02591" w:rsidP="004B1802">
      <w:pPr>
        <w:pStyle w:val="af0"/>
        <w:numPr>
          <w:ilvl w:val="0"/>
          <w:numId w:val="29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F866A0">
        <w:rPr>
          <w:rFonts w:ascii="Times New Roman" w:hAnsi="Times New Roman" w:cs="Times New Roman"/>
          <w:sz w:val="28"/>
          <w:szCs w:val="28"/>
        </w:rPr>
        <w:t>здаём последовательность дли</w:t>
      </w:r>
      <w:r>
        <w:rPr>
          <w:rFonts w:ascii="Times New Roman" w:hAnsi="Times New Roman" w:cs="Times New Roman"/>
          <w:sz w:val="28"/>
          <w:szCs w:val="28"/>
        </w:rPr>
        <w:t xml:space="preserve">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Заполняем её единицами. Переходим к шагу 2.</w:t>
      </w:r>
    </w:p>
    <w:p w:rsidR="00C02591" w:rsidRDefault="00C02591" w:rsidP="004B1802">
      <w:pPr>
        <w:pStyle w:val="af0"/>
        <w:numPr>
          <w:ilvl w:val="0"/>
          <w:numId w:val="29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длина последовательности равна 1, то заканчиваем алгоритм. В противном случае последовательность есть следующее разбиение. Используем его и переходим к шагу 3.</w:t>
      </w:r>
    </w:p>
    <w:p w:rsidR="00C02591" w:rsidRDefault="00C02591" w:rsidP="004B1802">
      <w:pPr>
        <w:pStyle w:val="af0"/>
        <w:numPr>
          <w:ilvl w:val="0"/>
          <w:numId w:val="29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ближайший к началу последовательности минимальный элемент (поиск проводим от начала до предпоследнего элемента). Увеличиваем его на единицу. Уменьшаем на единицу последний элемент последовательности. Вы</w:t>
      </w:r>
      <w:r w:rsidR="00F866A0">
        <w:rPr>
          <w:rFonts w:ascii="Times New Roman" w:hAnsi="Times New Roman" w:cs="Times New Roman"/>
          <w:sz w:val="28"/>
          <w:szCs w:val="28"/>
        </w:rPr>
        <w:t>числяем сумму</w:t>
      </w:r>
      <w:r>
        <w:rPr>
          <w:rFonts w:ascii="Times New Roman" w:hAnsi="Times New Roman" w:cs="Times New Roman"/>
          <w:sz w:val="28"/>
          <w:szCs w:val="28"/>
        </w:rPr>
        <w:t xml:space="preserve"> элементов правее найденного минимального элемента. Создаём новую последовательность из элементов предыдущей последовательности, начиная с начала и до найденного минимального элемента и такого количества единиц, как найденная ранее сумма. Переходим в шагу 2.</w:t>
      </w:r>
    </w:p>
    <w:p w:rsidR="009F2BCD" w:rsidRDefault="009F2BCD" w:rsidP="004B180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2BCD" w:rsidRDefault="009F2BCD" w:rsidP="004B1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сложность алгоритма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9F2BCD" w:rsidRPr="009254B8" w:rsidRDefault="009F2BCD" w:rsidP="004B1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 времени в наихудшем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F2B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BCD">
        <w:rPr>
          <w:rFonts w:ascii="Times New Roman" w:hAnsi="Times New Roman" w:cs="Times New Roman"/>
          <w:sz w:val="28"/>
          <w:szCs w:val="28"/>
        </w:rPr>
        <w:t>)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9F2BCD" w:rsidRDefault="009F2BCD" w:rsidP="004B1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памяти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254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54B8">
        <w:rPr>
          <w:rFonts w:ascii="Times New Roman" w:hAnsi="Times New Roman" w:cs="Times New Roman"/>
          <w:sz w:val="28"/>
          <w:szCs w:val="28"/>
        </w:rPr>
        <w:t>)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9F2BCD" w:rsidRDefault="009F2BCD" w:rsidP="004B18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B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искомое число, разбиение которого мы хотим найти.</w:t>
      </w:r>
    </w:p>
    <w:p w:rsidR="009F2BCD" w:rsidRDefault="009F2BCD" w:rsidP="004B1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внимание – это на одно разбиение, а как мы выяснили ранее, количество разбиений возрастает очень быстро, поэтому на больших данных алгоритм будет работать очень долго.</w:t>
      </w:r>
    </w:p>
    <w:p w:rsidR="009254B8" w:rsidRDefault="009254B8" w:rsidP="004B1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посмотрим на то, как работает этот алгоритм на конкретном примере.</w:t>
      </w:r>
    </w:p>
    <w:p w:rsidR="009254B8" w:rsidRDefault="009254B8" w:rsidP="004B180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нам дано число</w:t>
      </w:r>
      <w:r w:rsidRPr="0092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n=5</m:t>
        </m:r>
      </m:oMath>
      <w:r w:rsidRPr="009254B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алгоритму мы создаём массив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a=[1,1,1,1,1]</m:t>
        </m:r>
      </m:oMath>
      <w:r w:rsidRPr="009254B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проверяем длину этого массива – она не равна одному, а значит это и есть текущее разбиение, то есть записываем </w:t>
      </w:r>
      <w:r w:rsidRPr="009254B8">
        <w:rPr>
          <w:rFonts w:ascii="Times New Roman" w:eastAsiaTheme="minorEastAsia" w:hAnsi="Times New Roman" w:cs="Times New Roman"/>
          <w:sz w:val="28"/>
          <w:szCs w:val="28"/>
        </w:rPr>
        <w:t xml:space="preserve">1,1,1,1,1 </w:t>
      </w:r>
      <w:r>
        <w:rPr>
          <w:rFonts w:ascii="Times New Roman" w:eastAsiaTheme="minorEastAsia" w:hAnsi="Times New Roman" w:cs="Times New Roman"/>
          <w:sz w:val="28"/>
          <w:szCs w:val="28"/>
        </w:rPr>
        <w:t>как наше первое разбиение.</w:t>
      </w:r>
    </w:p>
    <w:p w:rsidR="004B1802" w:rsidRDefault="009254B8" w:rsidP="004B180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ищем минимальный элемент, начиная с начала массива и до предпоследнего элемента – это число 1. </w:t>
      </w:r>
      <w:r w:rsidR="00683851">
        <w:rPr>
          <w:rFonts w:ascii="Times New Roman" w:hAnsi="Times New Roman" w:cs="Times New Roman"/>
          <w:sz w:val="28"/>
          <w:szCs w:val="28"/>
        </w:rPr>
        <w:t xml:space="preserve">Увеличиваем этот элемент на 1, а </w:t>
      </w:r>
      <w:r w:rsidR="00683851">
        <w:rPr>
          <w:rFonts w:ascii="Times New Roman" w:hAnsi="Times New Roman" w:cs="Times New Roman"/>
          <w:sz w:val="28"/>
          <w:szCs w:val="28"/>
        </w:rPr>
        <w:lastRenderedPageBreak/>
        <w:t xml:space="preserve">последний уменьшаем на единицу. 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a=[2,1,1,1,0]</m:t>
        </m:r>
      </m:oMath>
      <w:r w:rsidR="00683851" w:rsidRPr="009254B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 Вычисляем сумму элементов правее минимального и до конца</w:t>
      </w:r>
      <w:r w:rsidR="00C31A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(будем обозначать далее её как </w:t>
      </w:r>
      <w:r w:rsidR="00683851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). В нашем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</m:t>
        </m:r>
      </m:oMath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. И создаём новый массив, в котором будут элементы из начало старого до минимального элемента и столько единиц, какова суммы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. По итогу 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a=[2,1,1,1]</m:t>
        </m:r>
      </m:oMath>
      <w:r w:rsidR="00683851" w:rsidRPr="009254B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3851">
        <w:rPr>
          <w:rFonts w:ascii="Times New Roman" w:eastAsiaTheme="minorEastAsia" w:hAnsi="Times New Roman" w:cs="Times New Roman"/>
          <w:sz w:val="28"/>
          <w:szCs w:val="28"/>
        </w:rPr>
        <w:t xml:space="preserve"> Это и есть наше следующее разбиение, то есть </w:t>
      </w:r>
      <w:r w:rsidR="00683851" w:rsidRPr="00C31A07">
        <w:rPr>
          <w:rFonts w:ascii="Times New Roman" w:eastAsiaTheme="minorEastAsia" w:hAnsi="Times New Roman" w:cs="Times New Roman"/>
          <w:sz w:val="28"/>
          <w:szCs w:val="28"/>
        </w:rPr>
        <w:t>2,1,1,1</w:t>
      </w:r>
      <w:r w:rsidR="00C31A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B1802" w:rsidRDefault="00C31A07" w:rsidP="004B18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Ищем минимальный элемент в новом массиве – это опять число 1. Увеличиваем его на единицу, а также уменьшаем последний элемент на 1.</w:t>
      </w:r>
      <w:r w:rsidRPr="00C31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4B8" w:rsidRPr="00C31A07" w:rsidRDefault="00C31A07" w:rsidP="005D54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a=[2,2,1,0]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Теперь новый массив это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a=[2,2,1]</m:t>
        </m:r>
      </m:oMath>
      <w:r w:rsidRPr="009254B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 и есть наше следующее разбиение, то есть 2</w:t>
      </w:r>
      <w:r w:rsidRPr="00C31A07">
        <w:rPr>
          <w:rFonts w:ascii="Times New Roman" w:eastAsiaTheme="minorEastAsia" w:hAnsi="Times New Roman" w:cs="Times New Roman"/>
          <w:sz w:val="28"/>
          <w:szCs w:val="28"/>
        </w:rPr>
        <w:t>,2,1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Ищем минимальный элемент в новом массиве – это число 2 (так как смотрим от начального до предпоследнего элемента). Увеличиваем минимальный элемент на 1, а также последний уменьшаем на 1.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a=[3,2,0]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Теперь новый массив это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a=[3,1,1]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следовательно мы нашли ещё одно разбиение.</w:t>
      </w:r>
    </w:p>
    <w:p w:rsidR="005D54E2" w:rsidRDefault="00C31A07" w:rsidP="005D54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минимальный элемент в новом массиве – это число 1.Увеличиваем его на единицу, а также последний уменьшаем на единицу.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a=[3,2,0]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31A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4E2" w:rsidRDefault="00C31A07" w:rsidP="005D54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новый массив это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36B00">
        <w:rPr>
          <w:rFonts w:ascii="Times New Roman" w:eastAsiaTheme="minorEastAsia" w:hAnsi="Times New Roman" w:cs="Times New Roman"/>
          <w:sz w:val="28"/>
          <w:szCs w:val="28"/>
        </w:rPr>
        <w:t xml:space="preserve">а также наше новое разбиение. </w:t>
      </w:r>
      <w:r>
        <w:rPr>
          <w:rFonts w:ascii="Times New Roman" w:eastAsiaTheme="minorEastAsia" w:hAnsi="Times New Roman" w:cs="Times New Roman"/>
          <w:sz w:val="28"/>
          <w:szCs w:val="28"/>
        </w:rPr>
        <w:t>Ищем минимальный элемент от начало до предпоследнего</w:t>
      </w:r>
      <w:r w:rsidR="00636B00">
        <w:rPr>
          <w:rFonts w:ascii="Times New Roman" w:eastAsiaTheme="minorEastAsia" w:hAnsi="Times New Roman" w:cs="Times New Roman"/>
          <w:sz w:val="28"/>
          <w:szCs w:val="28"/>
        </w:rPr>
        <w:t xml:space="preserve"> элемента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число 3. Увеличиваем его на единицу, а также последний уменьшаем на 1</w:t>
      </w:r>
      <w:r w:rsidR="00636B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36B00" w:rsidRPr="00636B00">
        <w:rPr>
          <w:rFonts w:ascii="Times New Roman" w:hAnsi="Times New Roman" w:cs="Times New Roman"/>
          <w:sz w:val="28"/>
          <w:szCs w:val="28"/>
        </w:rPr>
        <w:t xml:space="preserve"> </w:t>
      </w:r>
      <w:r w:rsidR="00636B00"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a=[4,1]</m:t>
        </m:r>
      </m:oMath>
      <w:r w:rsidR="00636B0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S=1</m:t>
        </m:r>
      </m:oMath>
      <w:r w:rsidR="00636B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5D54E2" w:rsidRDefault="00636B00" w:rsidP="005D54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новый массив это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и есть наше следующее разбиение.  Теперь ищ</w:t>
      </w:r>
      <w:r w:rsidR="00EC1D0B">
        <w:rPr>
          <w:rFonts w:ascii="Times New Roman" w:eastAsiaTheme="minorEastAsia" w:hAnsi="Times New Roman" w:cs="Times New Roman"/>
          <w:sz w:val="28"/>
          <w:szCs w:val="28"/>
        </w:rPr>
        <w:t>ем минимальный элемент от начала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предпоследнего элемента – это число 5. Увеличиваем его на 1, а также последний уменьшаем на 1.</w:t>
      </w:r>
      <w:r w:rsidRPr="00636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a=[5,0]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31A07" w:rsidRPr="00636B00" w:rsidRDefault="00636B00" w:rsidP="005D54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новый массив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как мы видим, длина этого массива равняется единицы, а значит согласно алгоритму – мы нашли все разбиения на слагаемые числа 5.</w:t>
      </w:r>
    </w:p>
    <w:p w:rsidR="00102733" w:rsidRDefault="00102733" w:rsidP="005D54E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2733" w:rsidRPr="00B657D5" w:rsidRDefault="00102733" w:rsidP="005D54E2">
      <w:pPr>
        <w:pStyle w:val="af0"/>
        <w:numPr>
          <w:ilvl w:val="1"/>
          <w:numId w:val="3"/>
        </w:numPr>
        <w:spacing w:line="360" w:lineRule="auto"/>
        <w:ind w:left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31123595"/>
      <w:r w:rsidRPr="00B657D5">
        <w:rPr>
          <w:rFonts w:ascii="Times New Roman" w:hAnsi="Times New Roman" w:cs="Times New Roman"/>
          <w:b/>
          <w:sz w:val="28"/>
          <w:szCs w:val="28"/>
        </w:rPr>
        <w:t xml:space="preserve">Разбиение числа </w:t>
      </w:r>
      <w:r w:rsidRPr="00B657D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657D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B657D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B657D5">
        <w:rPr>
          <w:rFonts w:ascii="Times New Roman" w:hAnsi="Times New Roman" w:cs="Times New Roman"/>
          <w:b/>
          <w:sz w:val="28"/>
          <w:szCs w:val="28"/>
        </w:rPr>
        <w:t xml:space="preserve"> слагаемых</w:t>
      </w:r>
      <w:bookmarkEnd w:id="16"/>
    </w:p>
    <w:p w:rsidR="00102733" w:rsidRPr="00102733" w:rsidRDefault="00102733" w:rsidP="005D54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733">
        <w:rPr>
          <w:rFonts w:ascii="Times New Roman" w:hAnsi="Times New Roman" w:cs="Times New Roman"/>
          <w:sz w:val="28"/>
          <w:szCs w:val="28"/>
        </w:rPr>
        <w:t>Задача разбиения числа n на m слагаемых заключается в том, чтобы найти все возможные способы представления числа n в виде суммы m неотрицательных целых чисел.</w:t>
      </w:r>
    </w:p>
    <w:p w:rsidR="00534EA7" w:rsidRDefault="00102733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733">
        <w:rPr>
          <w:rFonts w:ascii="Times New Roman" w:hAnsi="Times New Roman" w:cs="Times New Roman"/>
          <w:sz w:val="28"/>
          <w:szCs w:val="28"/>
        </w:rPr>
        <w:t>Другими словами, нам нужно найти все упорядоченные наборы из m неотрицательных целых чисел, сумма которых равна n</w:t>
      </w:r>
      <w:r>
        <w:rPr>
          <w:rFonts w:ascii="Times New Roman" w:hAnsi="Times New Roman" w:cs="Times New Roman"/>
          <w:sz w:val="28"/>
          <w:szCs w:val="28"/>
        </w:rPr>
        <w:t xml:space="preserve">. Заметим, что </w:t>
      </w:r>
      <w:r w:rsidRPr="00102733">
        <w:rPr>
          <w:rFonts w:ascii="Times New Roman" w:hAnsi="Times New Roman" w:cs="Times New Roman"/>
          <w:sz w:val="28"/>
          <w:szCs w:val="28"/>
        </w:rPr>
        <w:t>порядок частей в разбиении не имеет значения</w:t>
      </w:r>
      <w:r>
        <w:rPr>
          <w:rFonts w:ascii="Times New Roman" w:hAnsi="Times New Roman" w:cs="Times New Roman"/>
          <w:sz w:val="28"/>
          <w:szCs w:val="28"/>
        </w:rPr>
        <w:t>, то есть разбиение 1+1+3 эквивалентно, например разбиению 3+1+1.</w:t>
      </w:r>
    </w:p>
    <w:p w:rsidR="00102733" w:rsidRDefault="00102733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должно выполняться условие,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2733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2733">
        <w:rPr>
          <w:rFonts w:ascii="Times New Roman" w:hAnsi="Times New Roman" w:cs="Times New Roman"/>
          <w:sz w:val="28"/>
          <w:szCs w:val="28"/>
        </w:rPr>
        <w:t>&gt;=2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2733" w:rsidRPr="00102733" w:rsidRDefault="00102733" w:rsidP="00D55C4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разбиение числа 8 на 4 части можно представить так</w:t>
      </w:r>
      <w:r w:rsidRPr="00102733">
        <w:rPr>
          <w:rFonts w:ascii="Times New Roman" w:hAnsi="Times New Roman" w:cs="Times New Roman"/>
          <w:sz w:val="28"/>
          <w:szCs w:val="28"/>
        </w:rPr>
        <w:t>:</w:t>
      </w:r>
    </w:p>
    <w:p w:rsidR="00102733" w:rsidRDefault="00102733" w:rsidP="00D55C42">
      <w:pPr>
        <w:pStyle w:val="af0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= 5+1+1+1</w:t>
      </w:r>
    </w:p>
    <w:p w:rsidR="00102733" w:rsidRDefault="00102733" w:rsidP="00D55C42">
      <w:pPr>
        <w:pStyle w:val="af0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= 4+2+1+1</w:t>
      </w:r>
    </w:p>
    <w:p w:rsidR="00102733" w:rsidRDefault="00102733" w:rsidP="00D55C42">
      <w:pPr>
        <w:pStyle w:val="af0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= 3+3+1+1</w:t>
      </w:r>
    </w:p>
    <w:p w:rsidR="00102733" w:rsidRDefault="00102733" w:rsidP="00D55C42">
      <w:pPr>
        <w:pStyle w:val="af0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= 3+2+2+1</w:t>
      </w:r>
    </w:p>
    <w:p w:rsidR="00102733" w:rsidRDefault="00102733" w:rsidP="00D55C42">
      <w:pPr>
        <w:pStyle w:val="af0"/>
        <w:numPr>
          <w:ilvl w:val="0"/>
          <w:numId w:val="30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= 2+2+2+2</w:t>
      </w:r>
    </w:p>
    <w:p w:rsidR="00B97439" w:rsidRDefault="006028B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фундаментальной в теории чисел, а также применяется во многих областях, таких как криптография, экономика, поэтому её рассмотрение столь важно.</w:t>
      </w:r>
    </w:p>
    <w:p w:rsidR="006028B8" w:rsidRDefault="006028B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алгоритм, который реализует поставленную задачу.</w:t>
      </w:r>
    </w:p>
    <w:p w:rsidR="006028B8" w:rsidRDefault="006028B8" w:rsidP="00D55C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8B8" w:rsidRPr="00B657D5" w:rsidRDefault="006028B8" w:rsidP="00D55C42">
      <w:pPr>
        <w:pStyle w:val="af0"/>
        <w:numPr>
          <w:ilvl w:val="2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31123596"/>
      <w:r w:rsidRPr="00B657D5">
        <w:rPr>
          <w:rFonts w:ascii="Times New Roman" w:hAnsi="Times New Roman" w:cs="Times New Roman"/>
          <w:b/>
          <w:sz w:val="28"/>
          <w:szCs w:val="28"/>
        </w:rPr>
        <w:t>Алгоритм Карла Фридриха Гинденбурга</w:t>
      </w:r>
      <w:bookmarkEnd w:id="17"/>
    </w:p>
    <w:p w:rsidR="006028B8" w:rsidRDefault="006028B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алгоритм, который был предложен в 1779 г.  немецким математиком К.Ф.Гиденбургом.</w:t>
      </w:r>
    </w:p>
    <w:p w:rsidR="006028B8" w:rsidRPr="009254B8" w:rsidRDefault="006028B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описание алгоритма</w:t>
      </w:r>
      <w:r w:rsidRPr="009254B8">
        <w:rPr>
          <w:rFonts w:ascii="Times New Roman" w:hAnsi="Times New Roman" w:cs="Times New Roman"/>
          <w:sz w:val="28"/>
          <w:szCs w:val="28"/>
        </w:rPr>
        <w:t>:</w:t>
      </w:r>
    </w:p>
    <w:p w:rsidR="006028B8" w:rsidRPr="006028B8" w:rsidRDefault="006028B8" w:rsidP="00D55C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28B8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5D54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Создаём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Устанавливаем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остальные элементы равные 1.Переходим к шагу 2.</w:t>
      </w:r>
    </w:p>
    <w:p w:rsidR="006028B8" w:rsidRDefault="006028B8" w:rsidP="00D55C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28B8">
        <w:rPr>
          <w:rFonts w:ascii="Times New Roman" w:eastAsiaTheme="minorEastAsia" w:hAnsi="Times New Roman" w:cs="Times New Roman"/>
          <w:sz w:val="28"/>
          <w:szCs w:val="28"/>
        </w:rPr>
        <w:t>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54E2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Возвращаем последовательность в качестве разбиения. Выполнить проверку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6028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 если это условие истинно, то перейти к шагу 3, в противном случае перейти к шагу 4.</w:t>
      </w:r>
    </w:p>
    <w:p w:rsidR="006028B8" w:rsidRDefault="006028B8" w:rsidP="00D55C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="005D54E2">
        <w:rPr>
          <w:rFonts w:ascii="Times New Roman" w:eastAsiaTheme="minorEastAsia" w:hAnsi="Times New Roman" w:cs="Times New Roman"/>
          <w:sz w:val="28"/>
          <w:szCs w:val="28"/>
        </w:rPr>
        <w:tab/>
      </w:r>
      <w:r w:rsidR="00435D4B">
        <w:rPr>
          <w:rFonts w:ascii="Times New Roman" w:eastAsiaTheme="minorEastAsia" w:hAnsi="Times New Roman" w:cs="Times New Roman"/>
          <w:sz w:val="28"/>
          <w:szCs w:val="28"/>
        </w:rPr>
        <w:t xml:space="preserve">Установить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435D4B">
        <w:rPr>
          <w:rFonts w:ascii="Times New Roman" w:eastAsiaTheme="minorEastAsia" w:hAnsi="Times New Roman" w:cs="Times New Roman"/>
          <w:sz w:val="28"/>
          <w:szCs w:val="28"/>
        </w:rPr>
        <w:t>. Перейти к шагу 2.</w:t>
      </w:r>
    </w:p>
    <w:p w:rsidR="00435D4B" w:rsidRDefault="00435D4B" w:rsidP="00D55C42">
      <w:pPr>
        <w:tabs>
          <w:tab w:val="left" w:pos="709"/>
          <w:tab w:val="left" w:pos="85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 w:rsidR="005D54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Начиная со второго элемента последовательности, ищем элемент удовлетворяющий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такого элемента не найдено, то заканчиваем алгоритм. Вычисляем сумму всех элементов до найденного элемента минус 1 (обозначим сумма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>). Увеличим значение найденного элемента на единицу. Перейти к шагу 5.</w:t>
      </w:r>
    </w:p>
    <w:p w:rsidR="00435D4B" w:rsidRPr="00435D4B" w:rsidRDefault="00435D4B" w:rsidP="00D55C42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 w:rsidR="00D55C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Выполняем проход от второго элемента до найденного элемента последовательности. На каждом шагу устанавливаем значение равное значению найденного элемента, при этом уменьшая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эту величину. После завершения прохода, устанавливаем значение первого элемента последовательности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Перейти к шагу 2. </w:t>
      </w:r>
    </w:p>
    <w:p w:rsidR="006028B8" w:rsidRDefault="00E9402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сложность алгоритма</w:t>
      </w:r>
      <w:r w:rsidR="005643BE">
        <w:rPr>
          <w:rFonts w:ascii="Times New Roman" w:hAnsi="Times New Roman" w:cs="Times New Roman"/>
          <w:sz w:val="28"/>
          <w:szCs w:val="28"/>
        </w:rPr>
        <w:t>.</w:t>
      </w:r>
    </w:p>
    <w:p w:rsidR="00E94028" w:rsidRDefault="00E94028" w:rsidP="00D55C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 времени в наихудшем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40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94028">
        <w:rPr>
          <w:rFonts w:ascii="Times New Roman" w:hAnsi="Times New Roman" w:cs="Times New Roman"/>
          <w:sz w:val="28"/>
          <w:szCs w:val="28"/>
        </w:rPr>
        <w:t>)</w:t>
      </w:r>
    </w:p>
    <w:p w:rsidR="00E94028" w:rsidRDefault="00E94028" w:rsidP="00D55C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обратим внимание, что сложность указана для одного разбиения, а как мы выяснили ранее, количество разбиений при </w:t>
      </w:r>
      <m:oMath>
        <m:r>
          <w:rPr>
            <w:rFonts w:ascii="Cambria Math" w:hAnsi="Cambria Math" w:cs="Times New Roman"/>
            <w:sz w:val="28"/>
            <w:szCs w:val="28"/>
          </w:rPr>
          <m:t>n→∞</m:t>
        </m:r>
      </m:oMath>
      <w:r w:rsidRPr="00E940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растёт </w:t>
      </w:r>
      <w:r w:rsidRPr="00E94028">
        <w:rPr>
          <w:rFonts w:ascii="Times New Roman" w:eastAsiaTheme="minorEastAsia" w:hAnsi="Times New Roman" w:cs="Times New Roman"/>
          <w:sz w:val="28"/>
          <w:szCs w:val="28"/>
        </w:rPr>
        <w:t>экспоненциально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очень быстро. Это означает, что на больших данных программа будет выполняться очень и очень долго.</w:t>
      </w:r>
    </w:p>
    <w:p w:rsidR="00636B00" w:rsidRDefault="00636B00" w:rsidP="00D55C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подробно, как работает алгоритм на конкретном примере.</w:t>
      </w:r>
    </w:p>
    <w:p w:rsidR="00636B00" w:rsidRDefault="00636B00" w:rsidP="00D55C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нам нужно разбить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m=4</m:t>
        </m:r>
      </m:oMath>
      <w:r w:rsidRPr="00636B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части.</w:t>
      </w:r>
    </w:p>
    <w:p w:rsidR="00636B00" w:rsidRDefault="00636B00" w:rsidP="00D55C4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алгоритму нам нужно создать мас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36B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четырёх элементов,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=n-m+1=8-4+1=5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остальные элементы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заполняем единичками.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a=[5,1,1,1]</m:t>
        </m:r>
      </m:oMath>
      <w:r w:rsidR="00AA2520" w:rsidRPr="00AA252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A2520">
        <w:rPr>
          <w:rFonts w:ascii="Times New Roman" w:eastAsiaTheme="minorEastAsia" w:hAnsi="Times New Roman" w:cs="Times New Roman"/>
          <w:sz w:val="28"/>
          <w:szCs w:val="28"/>
        </w:rPr>
        <w:t>это и есть наше первое разбиение.</w:t>
      </w:r>
    </w:p>
    <w:p w:rsidR="00AA2520" w:rsidRDefault="00AA2520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проверяем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для нашего массива это выполнено</w:t>
      </w:r>
      <w:r w:rsidRPr="00AA25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1&lt;4</m:t>
        </m:r>
      </m:oMath>
      <w:r w:rsidRPr="00AA252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 устанавливаем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возвращаем полученное разбиение,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a=[4,2,1,1]</m:t>
        </m:r>
      </m:oMath>
      <w:r w:rsidRPr="00AA252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Проверяем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для нашего массива это выполнено(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2&lt;3</m:t>
        </m:r>
      </m:oMath>
      <w:r w:rsidRPr="00AA252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 устанавливаем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возвращаем полученное разбиение,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a=[3,3,1,1]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5C42" w:rsidRDefault="00AA2520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Проверяем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для нашего массива это уже не выполнено. Значит, начиная со второго элемента последовательности, ищем элемент удовлетворяющий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как мы можем видеть это число 1.Вычисляем сумму элементов (далее будем обозначать её как</w:t>
      </w:r>
      <w:r w:rsidRPr="00AA25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 от начального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включая его, и вычитаем из этой суммы один.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S=3+3-1=5</m:t>
        </m:r>
      </m:oMath>
      <w:r w:rsidRPr="007827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Увеличиваем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на единицу</w:t>
      </w:r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 и, начиная со второго элемента и до найденного, на каждом шагу устанавливаем значение равное значению найденного элемента, при этом уменьшая значение </w:t>
      </w:r>
      <w:r w:rsidR="00782759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 на эту величину. После завершения прохода, устанавливаем значение первого элемента последовательности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782759" w:rsidRPr="007827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в конце получится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a=[3,2,2,1]</m:t>
        </m:r>
      </m:oMath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</m:t>
        </m:r>
      </m:oMath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, поэтому первый элемент так и остаётся равным трём. И мы как раз получили наше следующее разбиение – это 3,2,2,1. Проверяем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, но для нашего нового массива это не выполняется. Значит, начиная со второго элемента последовательности, ищем элемент удовлетворяющий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782759">
        <w:rPr>
          <w:rFonts w:ascii="Times New Roman" w:eastAsiaTheme="minorEastAsia" w:hAnsi="Times New Roman" w:cs="Times New Roman"/>
          <w:sz w:val="28"/>
          <w:szCs w:val="28"/>
        </w:rPr>
        <w:t xml:space="preserve"> – как мы можем видеть это число 1.</w:t>
      </w:r>
      <w:r w:rsidR="00782759" w:rsidRPr="007827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E6B8C" w:rsidRDefault="00782759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сумму элементов от начального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включая его, и вычитаем из этой суммы один.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S=3+2+2-1=6</m:t>
        </m:r>
      </m:oMath>
      <w:r w:rsidRPr="007827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782759" w:rsidRDefault="00782759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Увеличиваем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 единицу и, начиная со второго элемента и до найденного, на каждом шагу устанавливаем значение равное значению найденного элемента, при этом уменьшая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эту величину. После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завершения прохода, устанавливаем значение первого элемента последовательности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7827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в конце получится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a=[2,2,2,2]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</m:oMath>
      <w:r w:rsidRPr="007827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возвращаем полученное новое разбиение. Проверяем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для нашего массива это не выполнено. Значит, начиная со второго элемента последовательности, ищем элемент удовлетворяющий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но в нашем массиве такого элемента нет – значит завершаем алгоритм.</w:t>
      </w:r>
    </w:p>
    <w:p w:rsidR="00A8356B" w:rsidRDefault="00A8356B" w:rsidP="004F60B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356B" w:rsidRPr="00B657D5" w:rsidRDefault="00A8356B" w:rsidP="00D55C42">
      <w:pPr>
        <w:pStyle w:val="ab"/>
        <w:spacing w:line="360" w:lineRule="auto"/>
        <w:jc w:val="both"/>
        <w:outlineLvl w:val="0"/>
        <w:rPr>
          <w:b/>
          <w:color w:val="000000"/>
          <w:sz w:val="28"/>
          <w:szCs w:val="28"/>
        </w:rPr>
      </w:pPr>
      <w:bookmarkStart w:id="18" w:name="_Toc131123597"/>
      <w:r w:rsidRPr="00B657D5">
        <w:rPr>
          <w:b/>
          <w:color w:val="000000"/>
          <w:sz w:val="28"/>
          <w:szCs w:val="28"/>
        </w:rPr>
        <w:t>Глава 2. Разработка программ</w:t>
      </w:r>
      <w:bookmarkEnd w:id="18"/>
    </w:p>
    <w:p w:rsidR="00FD7702" w:rsidRPr="00B657D5" w:rsidRDefault="00FD7702" w:rsidP="00D55C42">
      <w:pPr>
        <w:pStyle w:val="af0"/>
        <w:numPr>
          <w:ilvl w:val="1"/>
          <w:numId w:val="32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131123598"/>
      <w:r w:rsidRPr="00B657D5">
        <w:rPr>
          <w:rFonts w:ascii="Times New Roman" w:hAnsi="Times New Roman" w:cs="Times New Roman"/>
          <w:b/>
          <w:sz w:val="28"/>
          <w:szCs w:val="28"/>
        </w:rPr>
        <w:t>Разработка алгоритма Хипа</w:t>
      </w:r>
      <w:bookmarkEnd w:id="19"/>
    </w:p>
    <w:p w:rsidR="00A8356B" w:rsidRDefault="00FD7702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мы помним в алгоритме Хипа мы пользовались рекурсией, а значит создадим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HipAlgorit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()</m:t>
        </m:r>
      </m:oMath>
      <w:r w:rsidR="00F16C3B">
        <w:rPr>
          <w:rFonts w:ascii="Times New Roman" w:eastAsiaTheme="minorEastAsia" w:hAnsi="Times New Roman" w:cs="Times New Roman"/>
          <w:sz w:val="28"/>
          <w:szCs w:val="28"/>
        </w:rPr>
        <w:t>(рис.2.1.1)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не будет ничего возвращать, а лишь выводить перестановки на экран.</w:t>
      </w:r>
    </w:p>
    <w:p w:rsidR="00F16C3B" w:rsidRDefault="00FD7702" w:rsidP="00D55C42">
      <w:pPr>
        <w:keepNext/>
        <w:jc w:val="center"/>
      </w:pPr>
      <w:r w:rsidRPr="00FD770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B0953" wp14:editId="42617717">
            <wp:extent cx="4442845" cy="317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02" w:rsidRPr="00817393" w:rsidRDefault="00F16C3B" w:rsidP="00D55C42">
      <w:pPr>
        <w:pStyle w:val="af3"/>
        <w:jc w:val="center"/>
        <w:rPr>
          <w:rFonts w:ascii="Times New Roman" w:eastAsiaTheme="minorEastAsia" w:hAnsi="Times New Roman" w:cs="Times New Roman"/>
          <w:b w:val="0"/>
          <w:i/>
          <w:color w:val="auto"/>
          <w:sz w:val="24"/>
          <w:szCs w:val="24"/>
        </w:rPr>
      </w:pPr>
      <w:r w:rsidRPr="00D55C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2.1.1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Функция 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HipAlgorithm</w:t>
      </w:r>
    </w:p>
    <w:p w:rsidR="006028B8" w:rsidRDefault="00FD7702" w:rsidP="00D55C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мы принимаем сам массив из элементов, перестановки которых мы хотим найти, а также переменную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</m:t>
        </m:r>
      </m:oMath>
      <w:r>
        <w:rPr>
          <w:rFonts w:ascii="Times New Roman" w:hAnsi="Times New Roman" w:cs="Times New Roman"/>
          <w:sz w:val="28"/>
          <w:szCs w:val="28"/>
        </w:rPr>
        <w:t xml:space="preserve">, которая изначально равняется длине массива. Как мы видим если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  <w:r w:rsidRPr="00FD7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выводим текущую перестановку. Если нет, то создаём цикл от первого элемента массива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 каждого элемента вызываем функцию с параметром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в функции прописана замена элементов, согласно действиям алгоритма.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swap</m:t>
        </m:r>
      </m:oMath>
      <w:r w:rsidR="00F16C3B">
        <w:rPr>
          <w:rFonts w:ascii="Times New Roman" w:eastAsiaTheme="minorEastAsia" w:hAnsi="Times New Roman" w:cs="Times New Roman"/>
          <w:sz w:val="28"/>
          <w:szCs w:val="28"/>
        </w:rPr>
        <w:t xml:space="preserve"> создана самостоятельно и показана на рис. 2.1.2.</w:t>
      </w:r>
    </w:p>
    <w:p w:rsidR="00F16C3B" w:rsidRPr="00D55C42" w:rsidRDefault="00F16C3B" w:rsidP="00FF017C">
      <w:pPr>
        <w:keepNext/>
        <w:jc w:val="center"/>
        <w:rPr>
          <w:lang w:val="en-US"/>
        </w:rPr>
      </w:pPr>
      <w:r w:rsidRPr="00F16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28134" wp14:editId="36C3652F">
            <wp:extent cx="4176122" cy="1089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B" w:rsidRPr="00817393" w:rsidRDefault="00F16C3B" w:rsidP="00FF017C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F017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2.1.2</w:t>
      </w:r>
      <w:r w:rsidR="00FF017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. 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Функция 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swap</w:t>
      </w:r>
    </w:p>
    <w:p w:rsidR="00F16C3B" w:rsidRDefault="00F16C3B" w:rsidP="00817393">
      <w:pPr>
        <w:spacing w:line="360" w:lineRule="auto"/>
      </w:pPr>
    </w:p>
    <w:p w:rsidR="00F16C3B" w:rsidRDefault="00F16C3B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swap</m:t>
        </m:r>
      </m:oMath>
      <w:r w:rsidRPr="00F16C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работает крайне просто – принимает на вход массив, и два индекса. А далее с помощью третьей переменной меняем местами элементы массива с заданными индексами.</w:t>
      </w:r>
    </w:p>
    <w:p w:rsidR="00F16C3B" w:rsidRDefault="00F16C3B" w:rsidP="0081739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16C3B" w:rsidRDefault="00F16C3B" w:rsidP="005643BE">
      <w:pPr>
        <w:tabs>
          <w:tab w:val="left" w:pos="709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32"/>
        </w:rPr>
      </w:pPr>
      <w:bookmarkStart w:id="20" w:name="_Toc131123599"/>
      <w:r>
        <w:rPr>
          <w:rFonts w:ascii="Times New Roman" w:hAnsi="Times New Roman" w:cs="Times New Roman"/>
          <w:b/>
          <w:sz w:val="32"/>
        </w:rPr>
        <w:t xml:space="preserve">2.2 </w:t>
      </w:r>
      <w:r w:rsidR="005643BE">
        <w:rPr>
          <w:rFonts w:ascii="Times New Roman" w:hAnsi="Times New Roman" w:cs="Times New Roman"/>
          <w:b/>
          <w:sz w:val="32"/>
        </w:rPr>
        <w:t xml:space="preserve"> </w:t>
      </w:r>
      <w:r w:rsidRPr="00B657D5">
        <w:rPr>
          <w:rFonts w:ascii="Times New Roman" w:hAnsi="Times New Roman" w:cs="Times New Roman"/>
          <w:b/>
          <w:sz w:val="28"/>
          <w:szCs w:val="28"/>
        </w:rPr>
        <w:t xml:space="preserve">Разработка алгоритма генерации </w:t>
      </w:r>
      <w:r w:rsidR="008A19AF" w:rsidRPr="00B657D5">
        <w:rPr>
          <w:rFonts w:ascii="Times New Roman" w:hAnsi="Times New Roman" w:cs="Times New Roman"/>
          <w:b/>
          <w:sz w:val="28"/>
          <w:szCs w:val="28"/>
        </w:rPr>
        <w:t>всех разбиений</w:t>
      </w:r>
      <w:r w:rsidRPr="00B657D5">
        <w:rPr>
          <w:rFonts w:ascii="Times New Roman" w:hAnsi="Times New Roman" w:cs="Times New Roman"/>
          <w:b/>
          <w:sz w:val="28"/>
          <w:szCs w:val="28"/>
        </w:rPr>
        <w:t xml:space="preserve"> числа с помощью динамического программирования</w:t>
      </w:r>
      <w:bookmarkEnd w:id="20"/>
    </w:p>
    <w:p w:rsidR="00F16C3B" w:rsidRDefault="00F16C3B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m:oMath>
        <m:r>
          <w:rPr>
            <w:rFonts w:ascii="Cambria Math" w:hAnsi="Cambria Math" w:cs="Times New Roman"/>
            <w:sz w:val="28"/>
            <w:szCs w:val="28"/>
          </w:rPr>
          <m:t>getNextPartition()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(рис. 2.2.1) , которая будет возвращать следующее разбиение числа на слагаемые.</w:t>
      </w:r>
    </w:p>
    <w:p w:rsidR="00F16C3B" w:rsidRDefault="00F16C3B" w:rsidP="00D55C42">
      <w:pPr>
        <w:keepNext/>
        <w:jc w:val="center"/>
      </w:pPr>
      <w:r w:rsidRPr="00F16C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D85E2" wp14:editId="7ED5DF5A">
            <wp:extent cx="5940425" cy="329853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3B" w:rsidRPr="007654DE" w:rsidRDefault="00F16C3B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55C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2.2.1</w:t>
      </w:r>
      <w:r w:rsidR="00D55C42" w:rsidRPr="007654D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Функция </w:t>
      </w:r>
      <w:r w:rsidR="00D55C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getNextPartition</w:t>
      </w:r>
    </w:p>
    <w:p w:rsidR="00F16C3B" w:rsidRDefault="00ED1C11" w:rsidP="008173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данная функция принимает массив, который изначально будет заполнен одними единицами, согласно алгоритму – но потом будет видоизменяться, добавляя новые разбиения заданного числа на слагаемые.</w:t>
      </w:r>
    </w:p>
    <w:p w:rsidR="00ED1C11" w:rsidRDefault="00ED1C11" w:rsidP="0081739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проверяется длина массива </w:t>
      </w:r>
      <m:oMath>
        <m:r>
          <w:rPr>
            <w:rFonts w:ascii="Cambria Math" w:hAnsi="Cambria Math" w:cs="Times New Roman"/>
            <w:sz w:val="28"/>
            <w:szCs w:val="28"/>
          </w:rPr>
          <m:t>partition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Если равняется единице, то алгоритм завершает свою работу</w:t>
      </w:r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 и возвращает пустую ссылку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нет, то согласно алгоритму, ищется минимальный элемент – это мы делаем с помощью обычного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увеличиваем минимальный элемент на единицу, а последний уменьшаем на единицу. Затем с помощью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 w:rsidRPr="00ED1C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ищем сумму элементов от минимального и до последнего элемента. И наконец создаём новый массив с помощью копирования старого массива, и новой 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minIndex+partSum</m:t>
        </m:r>
      </m:oMath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partSum</m:t>
        </m:r>
      </m:oMath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 – сумма элементов от минимального и до последнего элемента. Операцию копирования элементов в новый массив из старого делаем с помощью метода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Arrays.copyOf()</m:t>
        </m:r>
      </m:oMath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. И с помощью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 заполняем элементы с индексом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minIndex</m:t>
        </m:r>
      </m:oMath>
      <w:r w:rsidR="009A7319" w:rsidRPr="009A73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7319">
        <w:rPr>
          <w:rFonts w:ascii="Times New Roman" w:eastAsiaTheme="minorEastAsia" w:hAnsi="Times New Roman" w:cs="Times New Roman"/>
          <w:sz w:val="28"/>
          <w:szCs w:val="28"/>
        </w:rPr>
        <w:t xml:space="preserve">и до последнего – единицами. Полученный массив и будет следующим разбиением заданного числа на слагаемые. Но это мы только научились создавать следующее разбиение на основе текущего, теперь создадим </w:t>
      </w:r>
      <w:r w:rsidR="009A731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функцию, которая выведет все разбиения числа – это будет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printAllNumberPartitions()</m:t>
        </m:r>
      </m:oMath>
      <w:r w:rsidR="009A7319">
        <w:rPr>
          <w:rFonts w:ascii="Times New Roman" w:eastAsiaTheme="minorEastAsia" w:hAnsi="Times New Roman" w:cs="Times New Roman"/>
          <w:sz w:val="28"/>
          <w:szCs w:val="28"/>
        </w:rPr>
        <w:t>( рис. 2.2.2).</w:t>
      </w:r>
    </w:p>
    <w:p w:rsidR="009A7319" w:rsidRDefault="009A7319" w:rsidP="00817393">
      <w:pPr>
        <w:keepNext/>
        <w:jc w:val="center"/>
      </w:pPr>
      <w:r w:rsidRPr="009A731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DE67EFF" wp14:editId="3EA2F965">
            <wp:extent cx="4762913" cy="1775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19" w:rsidRPr="007654DE" w:rsidRDefault="009A7319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2.2.2</w:t>
      </w:r>
      <w:r w:rsidR="00817393" w:rsidRPr="007654D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Функция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printAllNumberPartitions</w:t>
      </w:r>
    </w:p>
    <w:p w:rsidR="009A7319" w:rsidRDefault="009A7319" w:rsidP="0081739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на вход данная функция принимает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umber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разбиение которого мы хотим найти. Далее согласно алгоритму создаётся массив,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number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с помощью метода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Arrays.fill()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заполняется единицами. </w:t>
      </w:r>
      <w:r w:rsidR="00407B65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наконец с помощью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while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генерируются все разбиения числа. Обратим внимание,</w:t>
      </w:r>
      <w:r w:rsidR="00407B65">
        <w:rPr>
          <w:rFonts w:ascii="Times New Roman" w:eastAsiaTheme="minorEastAsia" w:hAnsi="Times New Roman" w:cs="Times New Roman"/>
          <w:sz w:val="28"/>
          <w:szCs w:val="28"/>
        </w:rPr>
        <w:t xml:space="preserve"> что условие выхода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цикла, это то, что ссылка на массив </w:t>
      </w:r>
      <m:oMath>
        <m:r>
          <w:rPr>
            <w:rFonts w:ascii="Cambria Math" w:hAnsi="Cambria Math" w:cs="Times New Roman"/>
            <w:sz w:val="28"/>
            <w:szCs w:val="28"/>
          </w:rPr>
          <m:t>partition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null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07B65">
        <w:rPr>
          <w:rFonts w:ascii="Times New Roman" w:eastAsiaTheme="minorEastAsia" w:hAnsi="Times New Roman" w:cs="Times New Roman"/>
          <w:sz w:val="28"/>
          <w:szCs w:val="28"/>
        </w:rPr>
        <w:t xml:space="preserve"> как раз для этого в функции </w:t>
      </w:r>
      <m:oMath>
        <m:r>
          <w:rPr>
            <w:rFonts w:ascii="Cambria Math" w:hAnsi="Cambria Math" w:cs="Times New Roman"/>
            <w:sz w:val="28"/>
            <w:szCs w:val="28"/>
          </w:rPr>
          <m:t>getNextPartition()</m:t>
        </m:r>
      </m:oMath>
      <w:r w:rsidR="00407B65">
        <w:rPr>
          <w:rFonts w:ascii="Times New Roman" w:eastAsiaTheme="minorEastAsia" w:hAnsi="Times New Roman" w:cs="Times New Roman"/>
          <w:sz w:val="28"/>
          <w:szCs w:val="28"/>
        </w:rPr>
        <w:t xml:space="preserve"> возвращается ссылка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null</m:t>
        </m:r>
      </m:oMath>
      <w:r w:rsidR="00407B65">
        <w:rPr>
          <w:rFonts w:ascii="Times New Roman" w:eastAsiaTheme="minorEastAsia" w:hAnsi="Times New Roman" w:cs="Times New Roman"/>
          <w:sz w:val="28"/>
          <w:szCs w:val="28"/>
        </w:rPr>
        <w:t xml:space="preserve"> в случае равенства длины массива </w:t>
      </w:r>
      <m:oMath>
        <m:r>
          <w:rPr>
            <w:rFonts w:ascii="Cambria Math" w:hAnsi="Cambria Math" w:cs="Times New Roman"/>
            <w:sz w:val="28"/>
            <w:szCs w:val="28"/>
          </w:rPr>
          <m:t>partition</m:t>
        </m:r>
      </m:oMath>
      <w:r w:rsidR="00407B65">
        <w:rPr>
          <w:rFonts w:ascii="Times New Roman" w:eastAsiaTheme="minorEastAsia" w:hAnsi="Times New Roman" w:cs="Times New Roman"/>
          <w:sz w:val="28"/>
          <w:szCs w:val="28"/>
        </w:rPr>
        <w:t xml:space="preserve"> единице.</w:t>
      </w:r>
    </w:p>
    <w:p w:rsidR="00407B65" w:rsidRDefault="00407B65" w:rsidP="0081739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07B65" w:rsidRPr="00B657D5" w:rsidRDefault="00407B65" w:rsidP="00817393">
      <w:pPr>
        <w:pStyle w:val="af0"/>
        <w:numPr>
          <w:ilvl w:val="1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31123600"/>
      <w:r w:rsidRPr="00B657D5">
        <w:rPr>
          <w:rFonts w:ascii="Times New Roman" w:hAnsi="Times New Roman" w:cs="Times New Roman"/>
          <w:b/>
          <w:sz w:val="28"/>
          <w:szCs w:val="28"/>
        </w:rPr>
        <w:t>Разработка алгоритма Карла Фридриха Гинденбурга</w:t>
      </w:r>
      <w:bookmarkEnd w:id="21"/>
    </w:p>
    <w:p w:rsidR="00817393" w:rsidRPr="00817393" w:rsidRDefault="00965F8B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m:oMath>
        <m:r>
          <w:rPr>
            <w:rFonts w:ascii="Cambria Math" w:hAnsi="Cambria Math" w:cs="Times New Roman"/>
            <w:sz w:val="28"/>
            <w:szCs w:val="28"/>
          </w:rPr>
          <m:t>printAllNumberPartition()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(рис. 2.3.1) , которая будет возвращать все разбиения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65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слагаемых.</w:t>
      </w:r>
    </w:p>
    <w:p w:rsidR="00817393" w:rsidRDefault="00817393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вход данная функция будет принимать два параметра – число, которое нужно разбить на слагаемые</w:t>
      </w:r>
      <w:r w:rsidRPr="00965F8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65F8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а также число слагаемых</w:t>
      </w:r>
      <w:r w:rsidRPr="00965F8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965F8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7393" w:rsidRPr="00646B16" w:rsidRDefault="00965F8B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Согласно алгоритму, вначале мы создаём массив 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, где первый элемент находится по формуле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. Далее запускаем бесконечный цикл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, в котором проверяем условие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. Если оно выполняется, то меняем элементы массива с индексами 0 и 1 согласно алгоритму и далее возвращаемся в начало цикла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. Если же оно не выполняется, то ищем </w:t>
      </w:r>
      <w:r w:rsidR="0081739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элемент удовлетворяющий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. Сразу инициализируем переменную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s=part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 для подсчёта суммы. Обратите внимание, что сразу вычитаем из этой суммы единицу, чтобы в конце не забыть этого сделать. Далее для того чтобы нам понять что такого элемент удовлетворяющего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 может и не быть,  устанавливаем</w:t>
      </w:r>
      <w:r w:rsidR="00817393" w:rsidRPr="008173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значение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, равное -1, чтобы в конце можно было понять, нашли ли мы такой элемент или нет. Если его нашли, то увеличиваем его на единицу, и далее чтобы избежать двух циклов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, в одном цикле приравниваем значения элементов массива к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part[j]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 (тот самый элемент, который мы нашли на предыдущем шаге) и также уменьшаем сумму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817393">
        <w:rPr>
          <w:rFonts w:ascii="Times New Roman" w:eastAsiaTheme="minorEastAsia" w:hAnsi="Times New Roman" w:cs="Times New Roman"/>
          <w:sz w:val="28"/>
          <w:szCs w:val="28"/>
        </w:rPr>
        <w:t xml:space="preserve"> на значение этих элементов. И в конце не забываем установить значение первого элемента массива как сумму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817393" w:rsidRPr="008A19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5F8B" w:rsidRPr="00817393" w:rsidRDefault="00965F8B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65F8B" w:rsidRDefault="00965F8B" w:rsidP="00817393">
      <w:pPr>
        <w:keepNext/>
        <w:jc w:val="center"/>
      </w:pPr>
      <w:r w:rsidRPr="00965F8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465BCE" wp14:editId="5F3CA595">
            <wp:extent cx="5940425" cy="624006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8B" w:rsidRPr="00817393" w:rsidRDefault="00965F8B" w:rsidP="00817393">
      <w:pPr>
        <w:pStyle w:val="af3"/>
        <w:jc w:val="center"/>
        <w:rPr>
          <w:rFonts w:ascii="Times New Roman" w:eastAsiaTheme="minorEastAsia" w:hAnsi="Times New Roman" w:cs="Times New Roman"/>
          <w:b w:val="0"/>
          <w:i/>
          <w:color w:val="auto"/>
          <w:sz w:val="24"/>
          <w:szCs w:val="24"/>
        </w:rPr>
      </w:pPr>
      <w:r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2.3.1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Функция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printNumberPartition</w:t>
      </w:r>
    </w:p>
    <w:p w:rsidR="00407B65" w:rsidRDefault="00407B65" w:rsidP="009A731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46B16" w:rsidRPr="00B5195A" w:rsidRDefault="00646B16" w:rsidP="009A731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46B16" w:rsidRPr="00B657D5" w:rsidRDefault="00646B16" w:rsidP="00817393">
      <w:pPr>
        <w:pStyle w:val="ab"/>
        <w:spacing w:line="360" w:lineRule="auto"/>
        <w:jc w:val="both"/>
        <w:outlineLvl w:val="0"/>
        <w:rPr>
          <w:b/>
          <w:color w:val="000000"/>
          <w:sz w:val="28"/>
          <w:szCs w:val="28"/>
        </w:rPr>
      </w:pPr>
      <w:bookmarkStart w:id="22" w:name="_Toc131123601"/>
      <w:r w:rsidRPr="00B657D5">
        <w:rPr>
          <w:b/>
          <w:color w:val="000000"/>
          <w:sz w:val="28"/>
          <w:szCs w:val="28"/>
        </w:rPr>
        <w:t xml:space="preserve">Глава </w:t>
      </w:r>
      <w:r w:rsidRPr="007654DE">
        <w:rPr>
          <w:b/>
          <w:color w:val="000000"/>
          <w:sz w:val="28"/>
          <w:szCs w:val="28"/>
        </w:rPr>
        <w:t>3</w:t>
      </w:r>
      <w:r w:rsidRPr="00B657D5">
        <w:rPr>
          <w:b/>
          <w:color w:val="000000"/>
          <w:sz w:val="28"/>
          <w:szCs w:val="28"/>
        </w:rPr>
        <w:t>. Машинный эксперимент</w:t>
      </w:r>
      <w:bookmarkEnd w:id="22"/>
    </w:p>
    <w:p w:rsidR="00646B16" w:rsidRPr="00B657D5" w:rsidRDefault="00646B16" w:rsidP="005643BE">
      <w:pPr>
        <w:pStyle w:val="af0"/>
        <w:numPr>
          <w:ilvl w:val="1"/>
          <w:numId w:val="34"/>
        </w:numPr>
        <w:ind w:left="709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31123602"/>
      <w:r w:rsidRPr="00B657D5">
        <w:rPr>
          <w:rFonts w:ascii="Times New Roman" w:hAnsi="Times New Roman" w:cs="Times New Roman"/>
          <w:b/>
          <w:sz w:val="28"/>
          <w:szCs w:val="28"/>
        </w:rPr>
        <w:t>Тестирование алгоритма Хипа</w:t>
      </w:r>
      <w:bookmarkEnd w:id="23"/>
    </w:p>
    <w:p w:rsidR="00646B16" w:rsidRDefault="00646B16" w:rsidP="00646B16">
      <w:pPr>
        <w:rPr>
          <w:rFonts w:ascii="Times New Roman" w:hAnsi="Times New Roman" w:cs="Times New Roman"/>
          <w:sz w:val="28"/>
          <w:szCs w:val="28"/>
        </w:rPr>
      </w:pPr>
    </w:p>
    <w:p w:rsidR="00646B16" w:rsidRDefault="00646B16" w:rsidP="0081739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массив </w:t>
      </w:r>
      <m:oMath>
        <m:r>
          <w:rPr>
            <w:rFonts w:ascii="Cambria Math" w:hAnsi="Cambria Math" w:cs="Times New Roman"/>
            <w:sz w:val="28"/>
            <w:szCs w:val="28"/>
          </w:rPr>
          <m:t>a=[1,2,3,6]</m:t>
        </m:r>
      </m:oMath>
      <w:r w:rsidRPr="00646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попробуем протестировать алгоритм Хипа и сгенерировать все перестановки элементов данного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массива. И также в конце будем выводить время, за которое </w:t>
      </w:r>
      <w:r w:rsidR="00541AB3">
        <w:rPr>
          <w:rFonts w:ascii="Times New Roman" w:eastAsiaTheme="minorEastAsia" w:hAnsi="Times New Roman" w:cs="Times New Roman"/>
          <w:sz w:val="28"/>
          <w:szCs w:val="28"/>
        </w:rPr>
        <w:t>алгоритм сработал.</w:t>
      </w:r>
    </w:p>
    <w:p w:rsidR="008759C3" w:rsidRPr="008759C3" w:rsidRDefault="00541AB3" w:rsidP="008173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мы видим на рис. 3.1.1, алгоритм сработал верно и сгенерировал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4!=24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перестановки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0.001</m:t>
        </m:r>
      </m:oMath>
      <w:r w:rsidR="004E011E">
        <w:rPr>
          <w:rFonts w:ascii="Times New Roman" w:eastAsiaTheme="minorEastAsia" w:hAnsi="Times New Roman" w:cs="Times New Roman"/>
          <w:sz w:val="28"/>
          <w:szCs w:val="28"/>
        </w:rPr>
        <w:t xml:space="preserve"> секунд, что довольно быстро.</w:t>
      </w:r>
    </w:p>
    <w:p w:rsidR="00541AB3" w:rsidRDefault="00541AB3" w:rsidP="00817393">
      <w:pPr>
        <w:keepNext/>
        <w:jc w:val="center"/>
      </w:pPr>
      <w:r w:rsidRPr="00541AB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4A9245D" wp14:editId="57E4D874">
            <wp:extent cx="2819644" cy="5738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93" w:rsidRPr="00817393" w:rsidRDefault="00541AB3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3.1.1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Результаты работы на массиве a =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[1,2,3,6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]</w:t>
      </w:r>
    </w:p>
    <w:p w:rsidR="00541AB3" w:rsidRPr="00817393" w:rsidRDefault="00541AB3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</w:p>
    <w:p w:rsidR="008759C3" w:rsidRDefault="008759C3" w:rsidP="0081739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как мы знаем что у любого алгоритма, который генерирует перестановки сложность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O(n!)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время работы алгоритма очень быстро увеличивается. Проверим это на практике на массиве </w:t>
      </w:r>
      <m:oMath>
        <m:r>
          <w:rPr>
            <w:rFonts w:ascii="Cambria Math" w:hAnsi="Cambria Math" w:cs="Times New Roman"/>
            <w:sz w:val="28"/>
            <w:szCs w:val="28"/>
          </w:rPr>
          <m:t>a=[1,2,3,6,9,10,11,12,13,14]</m:t>
        </m:r>
      </m:oMath>
      <w:r w:rsidRPr="008759C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можно вычислить у нас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10!= 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3 628 800</m:t>
        </m:r>
      </m:oMath>
      <w:r w:rsidRPr="008759C3"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  <w:t xml:space="preserve">перестановок. Все перестановки показать не получится, но давайте посмотрим на время, за которое алгоритм сработал. Это видно на рис. 3.1.2. </w:t>
      </w:r>
    </w:p>
    <w:p w:rsidR="008759C3" w:rsidRDefault="008759C3" w:rsidP="00817393">
      <w:pPr>
        <w:keepNext/>
        <w:jc w:val="center"/>
      </w:pPr>
      <w:r w:rsidRPr="008759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0BDB9" wp14:editId="118B250C">
            <wp:extent cx="2796782" cy="1082134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C3" w:rsidRPr="00817393" w:rsidRDefault="008759C3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3.1.2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Результаты работы на массиве 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 = [1,2,3,6,9,10,11,12,13,14]</w:t>
      </w:r>
    </w:p>
    <w:p w:rsidR="005643BE" w:rsidRDefault="008759C3" w:rsidP="00CF5A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 понадобилось всего лишь 9 секунд, это не так и много.</w:t>
      </w:r>
      <w:r w:rsidRPr="008759C3">
        <w:rPr>
          <w:rFonts w:ascii="Times New Roman" w:hAnsi="Times New Roman" w:cs="Times New Roman"/>
          <w:sz w:val="28"/>
          <w:szCs w:val="28"/>
        </w:rPr>
        <w:t xml:space="preserve"> </w:t>
      </w:r>
      <w:r w:rsidR="005643B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759C3" w:rsidRDefault="008759C3" w:rsidP="00CF5A4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Но давайте увеличим количество элементов в массиве хотя бы на один, то есть массив </w:t>
      </w:r>
      <m:oMath>
        <m:r>
          <w:rPr>
            <w:rFonts w:ascii="Cambria Math" w:hAnsi="Cambria Math" w:cs="Times New Roman"/>
            <w:sz w:val="28"/>
            <w:szCs w:val="28"/>
          </w:rPr>
          <m:t>a=[1,2,3,6,9,10,11,12,13,14,15]</m:t>
        </m:r>
      </m:oMath>
      <w:r w:rsidRPr="008759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нём 11 элементов. Количество перестановок в нашем случае будет равняться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11!=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39 916 800</m:t>
        </m:r>
      </m:oMath>
      <w:r w:rsidR="004E011E">
        <w:rPr>
          <w:rFonts w:ascii="Times New Roman" w:eastAsiaTheme="minorEastAsia" w:hAnsi="Times New Roman" w:cs="Times New Roman"/>
          <w:sz w:val="27"/>
          <w:szCs w:val="27"/>
          <w:shd w:val="clear" w:color="auto" w:fill="FFFFFF"/>
        </w:rPr>
        <w:t>. Как мы видим из рис. 3.1.3 время работы программы уже  96 секунд, то есть с добавлением одного элемента время работы увеличилось в 16 раз!</w:t>
      </w:r>
    </w:p>
    <w:p w:rsidR="004E011E" w:rsidRDefault="004E011E" w:rsidP="00817393">
      <w:pPr>
        <w:keepNext/>
        <w:jc w:val="center"/>
      </w:pPr>
      <w:r w:rsidRPr="004E0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8F1BD" wp14:editId="31FE9D5D">
            <wp:extent cx="3139712" cy="107451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1E" w:rsidRPr="00817393" w:rsidRDefault="004E011E" w:rsidP="00817393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3.1.3</w:t>
      </w:r>
      <w:r w:rsid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Результаты работы на массиве </w:t>
      </w:r>
      <w:r w:rsidR="00817393" w:rsidRPr="0081739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 = [1,2,3,6,9,10,11,12,13,14,15]</w:t>
      </w:r>
    </w:p>
    <w:p w:rsidR="00646B16" w:rsidRDefault="004E011E" w:rsidP="00CF5A4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самом деле если </w:t>
      </w:r>
      <m:oMath>
        <m:r>
          <w:rPr>
            <w:rFonts w:ascii="Cambria Math" w:hAnsi="Cambria Math" w:cs="Times New Roman"/>
            <w:sz w:val="28"/>
            <w:szCs w:val="28"/>
          </w:rPr>
          <m:t>n&gt;13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даже самая быстрая машина за 18 часов не сможет получить все перестановки. Это простое следствие того факта,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n!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растёт весьма быстро с ростом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011E" w:rsidRDefault="004E011E" w:rsidP="008173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011E" w:rsidRPr="00B657D5" w:rsidRDefault="00817393" w:rsidP="00CF5A4D">
      <w:pPr>
        <w:pStyle w:val="af0"/>
        <w:numPr>
          <w:ilvl w:val="1"/>
          <w:numId w:val="34"/>
        </w:numPr>
        <w:spacing w:line="360" w:lineRule="auto"/>
        <w:ind w:left="709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131123603"/>
      <w:r w:rsidRPr="00B657D5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CF5A4D" w:rsidRPr="00B657D5">
        <w:rPr>
          <w:rFonts w:ascii="Times New Roman" w:hAnsi="Times New Roman" w:cs="Times New Roman"/>
          <w:b/>
          <w:sz w:val="28"/>
          <w:szCs w:val="28"/>
        </w:rPr>
        <w:t> </w:t>
      </w:r>
      <w:r w:rsidR="004E011E" w:rsidRPr="00B657D5">
        <w:rPr>
          <w:rFonts w:ascii="Times New Roman" w:hAnsi="Times New Roman" w:cs="Times New Roman"/>
          <w:b/>
          <w:sz w:val="28"/>
          <w:szCs w:val="28"/>
        </w:rPr>
        <w:t>алгоритма</w:t>
      </w:r>
      <w:r w:rsidR="00CF5A4D" w:rsidRPr="00B657D5">
        <w:rPr>
          <w:rFonts w:ascii="Times New Roman" w:hAnsi="Times New Roman" w:cs="Times New Roman"/>
          <w:b/>
          <w:sz w:val="28"/>
          <w:szCs w:val="28"/>
        </w:rPr>
        <w:t> </w:t>
      </w:r>
      <w:r w:rsidR="004E011E" w:rsidRPr="00B657D5">
        <w:rPr>
          <w:rFonts w:ascii="Times New Roman" w:hAnsi="Times New Roman" w:cs="Times New Roman"/>
          <w:b/>
          <w:sz w:val="28"/>
          <w:szCs w:val="28"/>
        </w:rPr>
        <w:t>динамического программирования для генерации всех разбиений числа на слагаемые</w:t>
      </w:r>
      <w:bookmarkEnd w:id="24"/>
    </w:p>
    <w:p w:rsidR="004E011E" w:rsidRPr="004E011E" w:rsidRDefault="004E011E" w:rsidP="00646B16">
      <w:pPr>
        <w:rPr>
          <w:rFonts w:ascii="Times New Roman" w:hAnsi="Times New Roman" w:cs="Times New Roman"/>
          <w:sz w:val="28"/>
          <w:szCs w:val="28"/>
        </w:rPr>
      </w:pPr>
    </w:p>
    <w:p w:rsidR="00646B16" w:rsidRDefault="004E011E" w:rsidP="00CF5A4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Давайте для начала протестируем алгоритм на примере, который был в теории для </w:t>
      </w:r>
      <w:r w:rsidRPr="004E01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E01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мы видим из рис. 3.2.1 алгоритм сработал верно 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выдал все разбиения числа 5 на слагаемые, и причём время работы очень мало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секунд.</w:t>
      </w:r>
    </w:p>
    <w:p w:rsidR="004E011E" w:rsidRDefault="004E011E" w:rsidP="00CF5A4D">
      <w:pPr>
        <w:keepNext/>
        <w:jc w:val="center"/>
      </w:pPr>
      <w:r w:rsidRPr="004E011E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FE7D5BD" wp14:editId="4BFF606E">
            <wp:extent cx="1287892" cy="169940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1E" w:rsidRPr="00CF5A4D" w:rsidRDefault="004E011E" w:rsidP="00CF5A4D">
      <w:pPr>
        <w:pStyle w:val="af3"/>
        <w:jc w:val="center"/>
        <w:rPr>
          <w:rFonts w:ascii="Times New Roman" w:eastAsiaTheme="minorEastAsia" w:hAnsi="Times New Roman" w:cs="Times New Roman"/>
          <w:b w:val="0"/>
          <w:i/>
          <w:color w:val="auto"/>
          <w:sz w:val="24"/>
          <w:szCs w:val="24"/>
        </w:rPr>
      </w:pPr>
      <w:r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3.2.1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Результаты работы при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n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5</w:t>
      </w:r>
    </w:p>
    <w:p w:rsidR="00407B65" w:rsidRDefault="00407B65" w:rsidP="009A731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7B65" w:rsidRDefault="00094CC3" w:rsidP="00CF5A4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как мы помним из теории, количество разбиений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094C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растёт экспоненциально, то есть очень и очень быстро. Давайте, например, протестируем алгоритм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n=70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Как мы видим </w:t>
      </w:r>
      <w:r w:rsidR="000D766C">
        <w:rPr>
          <w:rFonts w:ascii="Times New Roman" w:eastAsiaTheme="minorEastAsia" w:hAnsi="Times New Roman" w:cs="Times New Roman"/>
          <w:sz w:val="28"/>
          <w:szCs w:val="28"/>
        </w:rPr>
        <w:t>на рис. 3.2.2 время работы уже 11 секунд. То есть время работы заметно увеличилось.</w:t>
      </w:r>
    </w:p>
    <w:p w:rsidR="000D766C" w:rsidRDefault="000D766C" w:rsidP="00CF5A4D">
      <w:pPr>
        <w:keepNext/>
        <w:jc w:val="center"/>
      </w:pPr>
      <w:r w:rsidRPr="000D766C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F2336F7" wp14:editId="2500592E">
            <wp:extent cx="2667231" cy="1280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6C" w:rsidRPr="00CF5A4D" w:rsidRDefault="000D766C" w:rsidP="00CF5A4D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3.2.2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Результаты работы при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n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70</w:t>
      </w:r>
    </w:p>
    <w:p w:rsidR="000D766C" w:rsidRDefault="000D766C" w:rsidP="000D766C"/>
    <w:p w:rsidR="000D766C" w:rsidRDefault="000D766C" w:rsidP="00CF5A4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тест сделаем для </w:t>
      </w:r>
      <m:oMath>
        <m:r>
          <w:rPr>
            <w:rFonts w:ascii="Cambria Math" w:hAnsi="Cambria Math" w:cs="Times New Roman"/>
            <w:sz w:val="28"/>
            <w:szCs w:val="28"/>
          </w:rPr>
          <m:t>n=80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Как мы видим на рис. 3.2.3 время работы уже составило 43 секунды, то есть по сравнению с прошлым результатом увеличилось в 3 раза.</w:t>
      </w:r>
    </w:p>
    <w:p w:rsidR="000D766C" w:rsidRDefault="000D766C" w:rsidP="00CF5A4D">
      <w:pPr>
        <w:keepNext/>
        <w:jc w:val="center"/>
      </w:pPr>
      <w:r w:rsidRPr="000D766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969FD13" wp14:editId="121E80B2">
            <wp:extent cx="2682472" cy="133361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6C" w:rsidRPr="00CF5A4D" w:rsidRDefault="000D766C" w:rsidP="00CF5A4D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3.2.3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Результаты работы при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n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80</w:t>
      </w:r>
    </w:p>
    <w:p w:rsidR="000D766C" w:rsidRDefault="000D766C" w:rsidP="000D766C"/>
    <w:p w:rsidR="006B73B1" w:rsidRDefault="006B73B1" w:rsidP="005643B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заметим, что уже при </w:t>
      </w:r>
      <m:oMath>
        <m:r>
          <w:rPr>
            <w:rFonts w:ascii="Cambria Math" w:hAnsi="Cambria Math" w:cs="Times New Roman"/>
            <w:sz w:val="28"/>
            <w:szCs w:val="28"/>
          </w:rPr>
          <m:t>n&gt;100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разбиений по асимптотической формуле будет больше одного миллиарда, и за разумное время машина не сгенерирует все возможные способы.</w:t>
      </w:r>
    </w:p>
    <w:p w:rsidR="006B73B1" w:rsidRDefault="006B73B1" w:rsidP="000D766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B73B1" w:rsidRPr="00B657D5" w:rsidRDefault="006B73B1" w:rsidP="00CF5A4D">
      <w:pPr>
        <w:pStyle w:val="af0"/>
        <w:numPr>
          <w:ilvl w:val="1"/>
          <w:numId w:val="34"/>
        </w:numPr>
        <w:ind w:left="709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31123604"/>
      <w:r w:rsidRPr="00B657D5">
        <w:rPr>
          <w:rFonts w:ascii="Times New Roman" w:hAnsi="Times New Roman" w:cs="Times New Roman"/>
          <w:b/>
          <w:sz w:val="28"/>
          <w:szCs w:val="28"/>
        </w:rPr>
        <w:t>Тестирование алгоритма Карла Фридриха Гинденбурга</w:t>
      </w:r>
      <w:bookmarkEnd w:id="25"/>
    </w:p>
    <w:p w:rsidR="006B73B1" w:rsidRPr="006B73B1" w:rsidRDefault="006B73B1" w:rsidP="000D766C">
      <w:pPr>
        <w:rPr>
          <w:rFonts w:ascii="Times New Roman" w:hAnsi="Times New Roman" w:cs="Times New Roman"/>
          <w:i/>
          <w:sz w:val="28"/>
          <w:szCs w:val="28"/>
        </w:rPr>
      </w:pPr>
    </w:p>
    <w:p w:rsidR="00407B65" w:rsidRDefault="006B73B1" w:rsidP="00CF5A4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 протестируем действия данного алгоритма на примере из теории, то есть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n=8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B73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 мы видим из рис. 3.3.1 алгоритм сработал верно, и очень быстро, за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секунд.</w:t>
      </w:r>
    </w:p>
    <w:p w:rsidR="006B73B1" w:rsidRDefault="006B73B1" w:rsidP="00CF5A4D">
      <w:pPr>
        <w:keepNext/>
        <w:jc w:val="center"/>
      </w:pPr>
      <w:r w:rsidRPr="006B73B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73BE862" wp14:editId="104EC887">
            <wp:extent cx="2705334" cy="18137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1" w:rsidRPr="00CF5A4D" w:rsidRDefault="006B73B1" w:rsidP="00CF5A4D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3.3.1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Результаты работы при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n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8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m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4</w:t>
      </w:r>
    </w:p>
    <w:p w:rsidR="006B73B1" w:rsidRDefault="006B73B1" w:rsidP="006B73B1"/>
    <w:p w:rsidR="00485EAD" w:rsidRDefault="00485EAD" w:rsidP="00CF5A4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знаем, количество разбиение растёт экспоненциально, поэтому давайте увеличим наши входные параметры.</w:t>
      </w:r>
      <w:r w:rsidR="00856396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n=100</m:t>
        </m:r>
      </m:oMath>
      <w:r w:rsidR="0085639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m=20</m:t>
        </m:r>
      </m:oMath>
      <w:r w:rsidR="00856396">
        <w:rPr>
          <w:rFonts w:ascii="Times New Roman" w:eastAsiaTheme="minorEastAsia" w:hAnsi="Times New Roman" w:cs="Times New Roman"/>
          <w:sz w:val="28"/>
          <w:szCs w:val="28"/>
        </w:rPr>
        <w:t>. Как мы видим на рис. 3.3.2 время работы алгоритма уже составляет 30 секунд.</w:t>
      </w:r>
    </w:p>
    <w:p w:rsidR="00856396" w:rsidRDefault="00856396" w:rsidP="00CF5A4D">
      <w:pPr>
        <w:keepNext/>
        <w:jc w:val="center"/>
      </w:pPr>
      <w:r w:rsidRPr="0085639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96F9D1D" wp14:editId="09EB329C">
            <wp:extent cx="4701947" cy="128789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96" w:rsidRPr="00CF5A4D" w:rsidRDefault="00856396" w:rsidP="00CF5A4D">
      <w:pPr>
        <w:pStyle w:val="af3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Рисунок 3.3.2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Результаты работы при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n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100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и </w:t>
      </w:r>
      <w:r w:rsidR="00CF5A4D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m</w:t>
      </w:r>
      <w:r w:rsidR="00CF5A4D" w:rsidRPr="00CF5A4D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= 20</w:t>
      </w:r>
    </w:p>
    <w:p w:rsidR="00856396" w:rsidRDefault="00856396" w:rsidP="00856396"/>
    <w:p w:rsidR="00856396" w:rsidRDefault="00856396" w:rsidP="00CF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понятно, что если мы будем увеличивать наши входные параметры, то за адекватное время машина не сможет сгенерировать все разбиения числа.</w:t>
      </w:r>
    </w:p>
    <w:p w:rsidR="00856396" w:rsidRDefault="00856396" w:rsidP="00856396">
      <w:pPr>
        <w:rPr>
          <w:rFonts w:ascii="Times New Roman" w:hAnsi="Times New Roman" w:cs="Times New Roman"/>
          <w:sz w:val="28"/>
          <w:szCs w:val="28"/>
        </w:rPr>
      </w:pPr>
    </w:p>
    <w:p w:rsidR="00856396" w:rsidRPr="00B657D5" w:rsidRDefault="00856396" w:rsidP="005643BE">
      <w:pPr>
        <w:pStyle w:val="1"/>
        <w:ind w:left="2832" w:hanging="2832"/>
        <w:jc w:val="both"/>
        <w:rPr>
          <w:rFonts w:ascii="Times New Roman" w:hAnsi="Times New Roman" w:cs="Times New Roman"/>
          <w:color w:val="auto"/>
        </w:rPr>
      </w:pPr>
      <w:bookmarkStart w:id="26" w:name="_Toc131123605"/>
      <w:r w:rsidRPr="00B657D5">
        <w:rPr>
          <w:rFonts w:ascii="Times New Roman" w:eastAsia="Times New Roman" w:hAnsi="Times New Roman" w:cs="Times New Roman"/>
          <w:color w:val="auto"/>
        </w:rPr>
        <w:t>Заключение</w:t>
      </w:r>
      <w:bookmarkEnd w:id="26"/>
    </w:p>
    <w:p w:rsidR="00856396" w:rsidRDefault="000B685B" w:rsidP="009A731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0B685B" w:rsidRDefault="000B685B" w:rsidP="00CF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85B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</w:t>
      </w:r>
      <w:r>
        <w:rPr>
          <w:rFonts w:ascii="Times New Roman" w:hAnsi="Times New Roman" w:cs="Times New Roman"/>
          <w:sz w:val="28"/>
          <w:szCs w:val="28"/>
        </w:rPr>
        <w:t>была изучена различная литература по теме генерации комбинаторных объектов, рассмотрены различные алгоритмы и их особенности, а также разработаны и протестированы программы, реализующие эти алгоритмы.</w:t>
      </w:r>
    </w:p>
    <w:p w:rsidR="000B685B" w:rsidRDefault="000B685B" w:rsidP="00CF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85B">
        <w:rPr>
          <w:rFonts w:ascii="Times New Roman" w:hAnsi="Times New Roman" w:cs="Times New Roman"/>
          <w:sz w:val="28"/>
          <w:szCs w:val="28"/>
        </w:rPr>
        <w:t xml:space="preserve">Были рассмотрены классические алгоритмы генерации комбинаторных объектов, такие как алгоритм </w:t>
      </w:r>
      <w:r>
        <w:rPr>
          <w:rFonts w:ascii="Times New Roman" w:hAnsi="Times New Roman" w:cs="Times New Roman"/>
          <w:sz w:val="28"/>
          <w:szCs w:val="28"/>
        </w:rPr>
        <w:t xml:space="preserve">Хипа, алгоритм </w:t>
      </w:r>
      <w:r w:rsidRPr="000B685B">
        <w:rPr>
          <w:rFonts w:ascii="Times New Roman" w:hAnsi="Times New Roman" w:cs="Times New Roman"/>
          <w:sz w:val="28"/>
          <w:szCs w:val="28"/>
        </w:rPr>
        <w:t>Штейнхауза-Джонсона-Троттера</w:t>
      </w:r>
      <w:r>
        <w:rPr>
          <w:rFonts w:ascii="Times New Roman" w:hAnsi="Times New Roman" w:cs="Times New Roman"/>
          <w:sz w:val="28"/>
          <w:szCs w:val="28"/>
        </w:rPr>
        <w:t xml:space="preserve">, динамический алгоритм для генерации всех разбиений числа, а также алгоритм </w:t>
      </w:r>
      <w:r w:rsidRPr="000B685B">
        <w:rPr>
          <w:rFonts w:ascii="Times New Roman" w:hAnsi="Times New Roman" w:cs="Times New Roman"/>
          <w:sz w:val="28"/>
          <w:szCs w:val="28"/>
        </w:rPr>
        <w:t>Карла Фридриха Гинденбурга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66C3" w:rsidRDefault="00D166C3" w:rsidP="00CF5A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6C3">
        <w:rPr>
          <w:rFonts w:ascii="Times New Roman" w:hAnsi="Times New Roman" w:cs="Times New Roman"/>
          <w:sz w:val="28"/>
          <w:szCs w:val="28"/>
        </w:rPr>
        <w:t>В заключение можно отметить, что генерация комбинаторных объектов является важной и актуальной задачей в математике и информатике. Благодаря различным методам генерации комбинаторных объектов можно решать множество задач, связанных с различными областями знаний, включая теорию графов, криптографию, теорию чисел и др.</w:t>
      </w:r>
    </w:p>
    <w:p w:rsidR="00201989" w:rsidRDefault="00201989" w:rsidP="000B68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1989" w:rsidRPr="00B657D5" w:rsidRDefault="00201989" w:rsidP="005643BE">
      <w:pPr>
        <w:pStyle w:val="1"/>
        <w:ind w:left="2832" w:hanging="2832"/>
        <w:jc w:val="both"/>
        <w:rPr>
          <w:rFonts w:ascii="Times New Roman" w:eastAsia="Times New Roman" w:hAnsi="Times New Roman" w:cs="Times New Roman"/>
          <w:color w:val="auto"/>
        </w:rPr>
      </w:pPr>
      <w:bookmarkStart w:id="27" w:name="_Toc131123606"/>
      <w:r w:rsidRPr="00B657D5">
        <w:rPr>
          <w:rFonts w:ascii="Times New Roman" w:eastAsia="Times New Roman" w:hAnsi="Times New Roman" w:cs="Times New Roman"/>
          <w:color w:val="auto"/>
        </w:rPr>
        <w:t>Список литературы</w:t>
      </w:r>
      <w:bookmarkEnd w:id="27"/>
    </w:p>
    <w:p w:rsidR="00201989" w:rsidRPr="00201989" w:rsidRDefault="00201989" w:rsidP="00201989"/>
    <w:p w:rsidR="005643BE" w:rsidRPr="005643BE" w:rsidRDefault="00C41332" w:rsidP="00C41332">
      <w:pPr>
        <w:pStyle w:val="af0"/>
        <w:numPr>
          <w:ilvl w:val="0"/>
          <w:numId w:val="37"/>
        </w:numPr>
        <w:tabs>
          <w:tab w:val="left" w:pos="426"/>
        </w:tabs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643BE" w:rsidRPr="005643BE">
        <w:rPr>
          <w:rFonts w:ascii="Times New Roman" w:hAnsi="Times New Roman" w:cs="Times New Roman"/>
          <w:sz w:val="28"/>
          <w:szCs w:val="28"/>
        </w:rPr>
        <w:t>Положение о курсовых работах (проектах) в федеральном государственном бюджетном образовательном учреждении высшего образования «Российский экономический университет имени Г. В. Плеханова».</w:t>
      </w:r>
    </w:p>
    <w:p w:rsidR="005643BE" w:rsidRPr="005643BE" w:rsidRDefault="005643BE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5643BE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:rsidR="005643BE" w:rsidRPr="005643BE" w:rsidRDefault="005643BE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5643BE">
        <w:rPr>
          <w:rFonts w:ascii="Times New Roman" w:hAnsi="Times New Roman" w:cs="Times New Roman"/>
          <w:sz w:val="28"/>
          <w:szCs w:val="28"/>
        </w:rPr>
        <w:t>ГОСТ Р 54593-2011. Информационные технологии. Свободное программное обеспечение. Общие положения.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lastRenderedPageBreak/>
        <w:t>Комбинаторика: методы, результаты, проблемы / под ред. В. Д. Белоусова. Москва: Наука, 1975. 544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Мендельсон, Б. Комбинаторика: введение в математический анализ. Москва: Наука, 1984. 296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Косточка, А. В. Комбинаторика: генерация комбинаторных объектов. Москва: МФТИ, 2017. 220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Кузнецов, А. А. Элементы комбинаторики: перестановки, размещения, сочетания. Москва: Логос, 2005. 224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Штарев, А. М. Комбинаторика. Москва: МЦНМО, 2015. 400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Горбачев, А. В. Комбинаторика: генерация комбинаторных объектов. Москва: МГУ, 2012. 336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Голубцов, В. В. Комбинаторика: задачи, теория, методы. Москва: Издательство Физико-математической литературы, 2002. 256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Зельдин, И. А. Комбинаторика для начинающих. Москва: МЦНМО, 2010. 240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Малаховский, В. А. Комбинаторика: задачи и теория. Москва: МЦНМО, 2013. 288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Попов, В. Н. Комбинаторика. Москва: Издательство ЛКИ, 2005. 256 с.</w:t>
      </w:r>
    </w:p>
    <w:p w:rsidR="00201989" w:rsidRPr="00201989" w:rsidRDefault="00201989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 w:rsidRPr="00201989">
        <w:rPr>
          <w:rFonts w:ascii="Times New Roman" w:hAnsi="Times New Roman" w:cs="Times New Roman"/>
          <w:sz w:val="28"/>
          <w:szCs w:val="28"/>
        </w:rPr>
        <w:t>Смоляков, С. А. Комбинаторика: основы теории и приложения. Москва: ФИЗМАТЛИТ, 2007. 432 с.</w:t>
      </w:r>
    </w:p>
    <w:p w:rsidR="006E6B8C" w:rsidRDefault="004B2A1A" w:rsidP="00C41332">
      <w:pPr>
        <w:pStyle w:val="af0"/>
        <w:numPr>
          <w:ilvl w:val="0"/>
          <w:numId w:val="37"/>
        </w:numPr>
        <w:spacing w:line="276" w:lineRule="auto"/>
        <w:ind w:left="714" w:hanging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Липский В. </w:t>
      </w:r>
      <w:r w:rsidR="00201989" w:rsidRPr="00201989">
        <w:rPr>
          <w:rFonts w:ascii="Times New Roman" w:hAnsi="Times New Roman" w:cs="Times New Roman"/>
          <w:sz w:val="28"/>
          <w:szCs w:val="28"/>
        </w:rPr>
        <w:t>Комбинаторика для прог</w:t>
      </w:r>
      <w:r>
        <w:rPr>
          <w:rFonts w:ascii="Times New Roman" w:hAnsi="Times New Roman" w:cs="Times New Roman"/>
          <w:sz w:val="28"/>
          <w:szCs w:val="28"/>
        </w:rPr>
        <w:t xml:space="preserve">раммистов. –М. :Мир, 1988.–213 </w:t>
      </w:r>
      <w:r w:rsidR="00201989" w:rsidRPr="00201989">
        <w:rPr>
          <w:rFonts w:ascii="Times New Roman" w:hAnsi="Times New Roman" w:cs="Times New Roman"/>
          <w:sz w:val="28"/>
          <w:szCs w:val="28"/>
        </w:rPr>
        <w:t>с.</w:t>
      </w:r>
    </w:p>
    <w:p w:rsidR="006E6B8C" w:rsidRDefault="006E6B8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1989" w:rsidRDefault="006E6B8C" w:rsidP="006E6B8C">
      <w:pPr>
        <w:pStyle w:val="1"/>
        <w:rPr>
          <w:rFonts w:ascii="Times New Roman" w:hAnsi="Times New Roman" w:cs="Times New Roman"/>
          <w:noProof/>
          <w:color w:val="auto"/>
          <w:lang w:eastAsia="ru-RU"/>
        </w:rPr>
      </w:pPr>
      <w:bookmarkStart w:id="28" w:name="_Toc43133212"/>
      <w:bookmarkStart w:id="29" w:name="_Toc130205999"/>
      <w:bookmarkStart w:id="30" w:name="_Toc131123607"/>
      <w:r w:rsidRPr="00B657D5">
        <w:rPr>
          <w:rFonts w:ascii="Times New Roman" w:hAnsi="Times New Roman" w:cs="Times New Roman"/>
          <w:noProof/>
          <w:color w:val="auto"/>
          <w:lang w:eastAsia="ru-RU"/>
        </w:rPr>
        <w:lastRenderedPageBreak/>
        <w:t>Приложени</w:t>
      </w:r>
      <w:bookmarkEnd w:id="28"/>
      <w:bookmarkEnd w:id="29"/>
      <w:r w:rsidR="00510A0A">
        <w:rPr>
          <w:rFonts w:ascii="Times New Roman" w:hAnsi="Times New Roman" w:cs="Times New Roman"/>
          <w:noProof/>
          <w:color w:val="auto"/>
          <w:lang w:eastAsia="ru-RU"/>
        </w:rPr>
        <w:t>я</w:t>
      </w:r>
      <w:bookmarkEnd w:id="30"/>
    </w:p>
    <w:p w:rsidR="00510A0A" w:rsidRPr="00510A0A" w:rsidRDefault="00510A0A" w:rsidP="00510A0A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1" w:name="_Toc131123608"/>
      <w:r w:rsidRPr="00510A0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Приложение 1</w:t>
      </w:r>
      <w:bookmarkEnd w:id="31"/>
    </w:p>
    <w:p w:rsidR="00245CCF" w:rsidRPr="00510A0A" w:rsidRDefault="00B657D5" w:rsidP="00510A0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1123609"/>
      <w:r w:rsidRPr="00510A0A">
        <w:rPr>
          <w:rFonts w:ascii="Times New Roman" w:hAnsi="Times New Roman" w:cs="Times New Roman"/>
          <w:color w:val="auto"/>
          <w:sz w:val="28"/>
          <w:szCs w:val="28"/>
        </w:rPr>
        <w:t>Алгоритм Карла Фридриха Гинденбурга</w:t>
      </w:r>
      <w:bookmarkEnd w:id="32"/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java</w:t>
      </w:r>
      <w:r w:rsidRPr="007654D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util</w:t>
      </w:r>
      <w:r w:rsidRPr="007654D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Arrays</w:t>
      </w: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Solution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>// вывести все разбиения числа n на m слагаемых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printNumberPartition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n,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[] part 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[m];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Arrays.fill(part,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 - m +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(; ; 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System.out.println(Arrays.toString(part));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= -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>; // изначально предполагаем, что такого элемента нет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=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 i &lt; part.length; i++)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(part[i] &lt; part[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-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j = i;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 += part[i];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(j == -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part[j] +=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 </w:t>
      </w:r>
      <w:r w:rsidRPr="00245CC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</w:t>
      </w: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>; i &lt; j; i++) {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part[i] = part[j];</w:t>
      </w:r>
    </w:p>
    <w:p w:rsidR="00245CCF" w:rsidRPr="00245CCF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 -= part[j];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5C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part[</w:t>
      </w:r>
      <w:r w:rsidRPr="007654D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0</w:t>
      </w: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s;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  </w:t>
      </w:r>
    </w:p>
    <w:p w:rsidR="00245CCF" w:rsidRPr="007654DE" w:rsidRDefault="00245CCF" w:rsidP="00B65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54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5CCF" w:rsidRPr="007654DE" w:rsidRDefault="00245CCF" w:rsidP="00245CCF">
      <w:pPr>
        <w:rPr>
          <w:lang w:val="en-US"/>
        </w:rPr>
      </w:pPr>
    </w:p>
    <w:p w:rsidR="00510A0A" w:rsidRPr="007654DE" w:rsidRDefault="00510A0A" w:rsidP="00245CCF">
      <w:pPr>
        <w:rPr>
          <w:lang w:val="en-US"/>
        </w:rPr>
      </w:pPr>
    </w:p>
    <w:p w:rsidR="00510A0A" w:rsidRPr="00510A0A" w:rsidRDefault="00510A0A" w:rsidP="00510A0A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bookmarkStart w:id="33" w:name="_Toc131123610"/>
      <w:r w:rsidRPr="00510A0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иложение</w:t>
      </w:r>
      <w:r w:rsidRPr="00510A0A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 2</w:t>
      </w:r>
      <w:bookmarkEnd w:id="33"/>
    </w:p>
    <w:p w:rsidR="00510A0A" w:rsidRPr="00510A0A" w:rsidRDefault="00510A0A" w:rsidP="00510A0A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4" w:name="_Toc131123611"/>
      <w:r w:rsidRPr="00510A0A">
        <w:rPr>
          <w:rFonts w:ascii="Times New Roman" w:hAnsi="Times New Roman" w:cs="Times New Roman"/>
          <w:color w:val="auto"/>
          <w:sz w:val="28"/>
          <w:szCs w:val="28"/>
        </w:rPr>
        <w:t>Алгоритм</w:t>
      </w:r>
      <w:r w:rsidRPr="00510A0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Хипа</w:t>
      </w:r>
      <w:bookmarkEnd w:id="34"/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b/>
          <w:bCs/>
          <w:lang w:val="en-US"/>
        </w:rPr>
        <w:t>public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static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void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HipAlgorithm</w:t>
      </w:r>
      <w:r w:rsidRPr="00510A0A">
        <w:rPr>
          <w:lang w:val="en-US"/>
        </w:rPr>
        <w:t>(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[] nums, 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 k) {</w:t>
      </w:r>
    </w:p>
    <w:p w:rsidR="00510A0A" w:rsidRPr="007654DE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</w:t>
      </w:r>
      <w:r w:rsidRPr="007654DE">
        <w:rPr>
          <w:b/>
          <w:bCs/>
          <w:lang w:val="en-US"/>
        </w:rPr>
        <w:t>if</w:t>
      </w:r>
      <w:r w:rsidRPr="007654DE">
        <w:rPr>
          <w:lang w:val="en-US"/>
        </w:rPr>
        <w:t xml:space="preserve"> (k == </w:t>
      </w:r>
      <w:r w:rsidRPr="007654DE">
        <w:rPr>
          <w:b/>
          <w:bCs/>
          <w:lang w:val="en-US"/>
        </w:rPr>
        <w:t>1</w:t>
      </w:r>
      <w:r w:rsidRPr="007654DE">
        <w:rPr>
          <w:lang w:val="en-US"/>
        </w:rPr>
        <w:t>)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System.out.println(Arrays.toString(nums));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} </w:t>
      </w:r>
      <w:r w:rsidRPr="00510A0A">
        <w:rPr>
          <w:b/>
          <w:bCs/>
          <w:lang w:val="en-US"/>
        </w:rPr>
        <w:t>else</w:t>
      </w:r>
      <w:r w:rsidRPr="00510A0A">
        <w:rPr>
          <w:lang w:val="en-US"/>
        </w:rPr>
        <w:t xml:space="preserve">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</w:t>
      </w:r>
      <w:r w:rsidRPr="00510A0A">
        <w:rPr>
          <w:b/>
          <w:bCs/>
          <w:lang w:val="en-US"/>
        </w:rPr>
        <w:t>for</w:t>
      </w:r>
      <w:r w:rsidRPr="00510A0A">
        <w:rPr>
          <w:lang w:val="en-US"/>
        </w:rPr>
        <w:t xml:space="preserve"> (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 i = </w:t>
      </w:r>
      <w:r w:rsidRPr="00510A0A">
        <w:rPr>
          <w:b/>
          <w:bCs/>
          <w:lang w:val="en-US"/>
        </w:rPr>
        <w:t>0</w:t>
      </w:r>
      <w:r w:rsidRPr="00510A0A">
        <w:rPr>
          <w:lang w:val="en-US"/>
        </w:rPr>
        <w:t>; i &lt; k; i++)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HipAlgorithm(nums, k - </w:t>
      </w:r>
      <w:r w:rsidRPr="00510A0A">
        <w:rPr>
          <w:b/>
          <w:bCs/>
          <w:lang w:val="en-US"/>
        </w:rPr>
        <w:t>1</w:t>
      </w:r>
      <w:r w:rsidRPr="00510A0A">
        <w:rPr>
          <w:lang w:val="en-US"/>
        </w:rPr>
        <w:t>);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</w:t>
      </w:r>
      <w:r w:rsidRPr="00510A0A">
        <w:rPr>
          <w:b/>
          <w:bCs/>
          <w:lang w:val="en-US"/>
        </w:rPr>
        <w:t>if</w:t>
      </w:r>
      <w:r w:rsidRPr="00510A0A">
        <w:rPr>
          <w:lang w:val="en-US"/>
        </w:rPr>
        <w:t xml:space="preserve"> (k % </w:t>
      </w:r>
      <w:r w:rsidRPr="00510A0A">
        <w:rPr>
          <w:b/>
          <w:bCs/>
          <w:lang w:val="en-US"/>
        </w:rPr>
        <w:t>2</w:t>
      </w:r>
      <w:r w:rsidRPr="00510A0A">
        <w:rPr>
          <w:lang w:val="en-US"/>
        </w:rPr>
        <w:t xml:space="preserve"> == </w:t>
      </w:r>
      <w:r w:rsidRPr="00510A0A">
        <w:rPr>
          <w:b/>
          <w:bCs/>
          <w:lang w:val="en-US"/>
        </w:rPr>
        <w:t>0</w:t>
      </w:r>
      <w:r w:rsidRPr="00510A0A">
        <w:rPr>
          <w:lang w:val="en-US"/>
        </w:rPr>
        <w:t>)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    swap(nums, i, k - </w:t>
      </w:r>
      <w:r w:rsidRPr="00510A0A">
        <w:rPr>
          <w:b/>
          <w:bCs/>
          <w:lang w:val="en-US"/>
        </w:rPr>
        <w:t>1</w:t>
      </w:r>
      <w:r w:rsidRPr="00510A0A">
        <w:rPr>
          <w:lang w:val="en-US"/>
        </w:rPr>
        <w:t>);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} </w:t>
      </w:r>
      <w:r w:rsidRPr="00510A0A">
        <w:rPr>
          <w:b/>
          <w:bCs/>
          <w:lang w:val="en-US"/>
        </w:rPr>
        <w:t>else</w:t>
      </w:r>
      <w:r w:rsidRPr="00510A0A">
        <w:rPr>
          <w:lang w:val="en-US"/>
        </w:rPr>
        <w:t xml:space="preserve">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    swap(nums, </w:t>
      </w:r>
      <w:r w:rsidRPr="00510A0A">
        <w:rPr>
          <w:b/>
          <w:bCs/>
          <w:lang w:val="en-US"/>
        </w:rPr>
        <w:t>0</w:t>
      </w:r>
      <w:r w:rsidRPr="00510A0A">
        <w:rPr>
          <w:lang w:val="en-US"/>
        </w:rPr>
        <w:t xml:space="preserve">, k - </w:t>
      </w:r>
      <w:r w:rsidRPr="00510A0A">
        <w:rPr>
          <w:b/>
          <w:bCs/>
          <w:lang w:val="en-US"/>
        </w:rPr>
        <w:t>1</w:t>
      </w:r>
      <w:r w:rsidRPr="00510A0A">
        <w:rPr>
          <w:lang w:val="en-US"/>
        </w:rPr>
        <w:t>);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    }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    }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lastRenderedPageBreak/>
        <w:t xml:space="preserve">        }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}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b/>
          <w:bCs/>
          <w:lang w:val="en-US"/>
        </w:rPr>
        <w:t>public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static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void</w:t>
      </w:r>
      <w:r w:rsidRPr="00510A0A">
        <w:rPr>
          <w:lang w:val="en-US"/>
        </w:rPr>
        <w:t xml:space="preserve"> </w:t>
      </w:r>
      <w:r w:rsidRPr="00510A0A">
        <w:rPr>
          <w:b/>
          <w:bCs/>
          <w:lang w:val="en-US"/>
        </w:rPr>
        <w:t>swap</w:t>
      </w:r>
      <w:r w:rsidRPr="00510A0A">
        <w:rPr>
          <w:lang w:val="en-US"/>
        </w:rPr>
        <w:t>(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[] arr, 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 i, 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 i1) {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</w:t>
      </w:r>
      <w:r w:rsidRPr="00510A0A">
        <w:rPr>
          <w:b/>
          <w:bCs/>
          <w:lang w:val="en-US"/>
        </w:rPr>
        <w:t>int</w:t>
      </w:r>
      <w:r w:rsidRPr="00510A0A">
        <w:rPr>
          <w:lang w:val="en-US"/>
        </w:rPr>
        <w:t xml:space="preserve"> tmp = arr[i];</w:t>
      </w:r>
    </w:p>
    <w:p w:rsidR="00510A0A" w:rsidRPr="00510A0A" w:rsidRDefault="00510A0A" w:rsidP="00510A0A">
      <w:pPr>
        <w:pStyle w:val="HTML"/>
        <w:spacing w:line="244" w:lineRule="atLeast"/>
        <w:rPr>
          <w:lang w:val="en-US"/>
        </w:rPr>
      </w:pPr>
      <w:r w:rsidRPr="00510A0A">
        <w:rPr>
          <w:lang w:val="en-US"/>
        </w:rPr>
        <w:t xml:space="preserve">        arr[i] = arr[i1];</w:t>
      </w:r>
    </w:p>
    <w:p w:rsidR="00510A0A" w:rsidRPr="00510A0A" w:rsidRDefault="00510A0A" w:rsidP="00510A0A">
      <w:pPr>
        <w:pStyle w:val="HTML"/>
        <w:spacing w:line="244" w:lineRule="atLeast"/>
      </w:pPr>
      <w:r w:rsidRPr="00510A0A">
        <w:rPr>
          <w:lang w:val="en-US"/>
        </w:rPr>
        <w:t xml:space="preserve">        </w:t>
      </w:r>
      <w:r w:rsidRPr="00510A0A">
        <w:t>arr[i1] = tmp;</w:t>
      </w:r>
    </w:p>
    <w:p w:rsidR="00510A0A" w:rsidRDefault="00510A0A" w:rsidP="00510A0A">
      <w:pPr>
        <w:pStyle w:val="HTML"/>
        <w:spacing w:line="244" w:lineRule="atLeast"/>
      </w:pPr>
      <w:r w:rsidRPr="00510A0A">
        <w:t xml:space="preserve">    }</w:t>
      </w:r>
    </w:p>
    <w:p w:rsidR="00510A0A" w:rsidRDefault="00510A0A" w:rsidP="00510A0A">
      <w:pPr>
        <w:pStyle w:val="HTML"/>
        <w:spacing w:line="244" w:lineRule="atLeast"/>
      </w:pPr>
    </w:p>
    <w:p w:rsidR="00510A0A" w:rsidRPr="00510A0A" w:rsidRDefault="00510A0A" w:rsidP="00510A0A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35" w:name="_Toc131123612"/>
      <w:r w:rsidRPr="00510A0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иложение</w:t>
      </w:r>
      <w:r w:rsidRPr="00A50CD1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bookmarkEnd w:id="35"/>
    </w:p>
    <w:p w:rsidR="00A50CD1" w:rsidRPr="00A50CD1" w:rsidRDefault="00A50CD1" w:rsidP="00A50CD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31123613"/>
      <w:r w:rsidRPr="00A50CD1">
        <w:rPr>
          <w:rFonts w:ascii="Times New Roman" w:hAnsi="Times New Roman" w:cs="Times New Roman"/>
          <w:color w:val="auto"/>
          <w:sz w:val="28"/>
          <w:szCs w:val="28"/>
        </w:rPr>
        <w:t>Алгоритм генерации разбиения числа с помощью динамического программирования</w:t>
      </w:r>
      <w:bookmarkEnd w:id="36"/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b/>
          <w:bCs/>
          <w:lang w:val="en-US"/>
        </w:rPr>
        <w:t>import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java.util.Arrays</w:t>
      </w:r>
      <w:r w:rsidRPr="00A50CD1">
        <w:rPr>
          <w:lang w:val="en-US"/>
        </w:rPr>
        <w:t>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b/>
          <w:bCs/>
          <w:lang w:val="en-US"/>
        </w:rPr>
        <w:t>public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class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Solution</w:t>
      </w:r>
      <w:r w:rsidRPr="00A50CD1">
        <w:rPr>
          <w:lang w:val="en-US"/>
        </w:rPr>
        <w:t xml:space="preserve">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</w:t>
      </w:r>
      <w:r w:rsidRPr="00A50CD1">
        <w:rPr>
          <w:b/>
          <w:bCs/>
          <w:lang w:val="en-US"/>
        </w:rPr>
        <w:t>public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static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[] </w:t>
      </w:r>
      <w:r w:rsidRPr="00A50CD1">
        <w:rPr>
          <w:b/>
          <w:bCs/>
          <w:lang w:val="en-US"/>
        </w:rPr>
        <w:t>getNextPartition</w:t>
      </w:r>
      <w:r w:rsidRPr="00A50CD1">
        <w:rPr>
          <w:lang w:val="en-US"/>
        </w:rPr>
        <w:t>(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[] partition) { // </w:t>
      </w:r>
      <w:r w:rsidRPr="00A50CD1">
        <w:t>вернёт</w:t>
      </w:r>
      <w:r w:rsidRPr="00A50CD1">
        <w:rPr>
          <w:lang w:val="en-US"/>
        </w:rPr>
        <w:t xml:space="preserve"> </w:t>
      </w:r>
      <w:r w:rsidRPr="00A50CD1">
        <w:t>ссылку</w:t>
      </w:r>
      <w:r w:rsidRPr="00A50CD1">
        <w:rPr>
          <w:lang w:val="en-US"/>
        </w:rPr>
        <w:t xml:space="preserve"> </w:t>
      </w:r>
      <w:r w:rsidRPr="00A50CD1">
        <w:t>на</w:t>
      </w:r>
      <w:r w:rsidRPr="00A50CD1">
        <w:rPr>
          <w:lang w:val="en-US"/>
        </w:rPr>
        <w:t xml:space="preserve"> </w:t>
      </w:r>
      <w:r w:rsidRPr="00A50CD1">
        <w:t>целочисенный</w:t>
      </w:r>
      <w:r w:rsidRPr="00A50CD1">
        <w:rPr>
          <w:lang w:val="en-US"/>
        </w:rPr>
        <w:t xml:space="preserve"> </w:t>
      </w:r>
      <w:r w:rsidRPr="00A50CD1">
        <w:t>массив</w:t>
      </w:r>
      <w:r w:rsidRPr="00A50CD1">
        <w:rPr>
          <w:lang w:val="en-US"/>
        </w:rPr>
        <w:t xml:space="preserve">, </w:t>
      </w:r>
      <w:r w:rsidRPr="00A50CD1">
        <w:t>следующее</w:t>
      </w:r>
      <w:r w:rsidRPr="00A50CD1">
        <w:rPr>
          <w:lang w:val="en-US"/>
        </w:rPr>
        <w:t xml:space="preserve"> </w:t>
      </w:r>
      <w:r w:rsidRPr="00A50CD1">
        <w:t>разбиение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rPr>
          <w:lang w:val="en-US"/>
        </w:rPr>
        <w:t xml:space="preserve">        </w:t>
      </w:r>
      <w:r w:rsidRPr="00A50CD1">
        <w:rPr>
          <w:b/>
          <w:bCs/>
        </w:rPr>
        <w:t>if</w:t>
      </w:r>
      <w:r w:rsidRPr="00A50CD1">
        <w:t xml:space="preserve"> (partition.length == </w:t>
      </w:r>
      <w:r w:rsidRPr="00A50CD1">
        <w:rPr>
          <w:b/>
          <w:bCs/>
        </w:rPr>
        <w:t>1</w:t>
      </w:r>
      <w:r w:rsidRPr="00A50CD1">
        <w:t>) { // разбиений больше нет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        </w:t>
      </w:r>
      <w:r w:rsidRPr="00A50CD1">
        <w:rPr>
          <w:b/>
          <w:bCs/>
        </w:rPr>
        <w:t>return</w:t>
      </w:r>
      <w:r w:rsidRPr="00A50CD1">
        <w:t xml:space="preserve"> </w:t>
      </w:r>
      <w:r w:rsidRPr="00A50CD1">
        <w:rPr>
          <w:b/>
          <w:bCs/>
        </w:rPr>
        <w:t>null</w:t>
      </w:r>
      <w:r w:rsidRPr="00A50CD1">
        <w:t>;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    }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    </w:t>
      </w:r>
      <w:r w:rsidRPr="00A50CD1">
        <w:rPr>
          <w:b/>
          <w:bCs/>
        </w:rPr>
        <w:t>int</w:t>
      </w:r>
      <w:r w:rsidRPr="00A50CD1">
        <w:t xml:space="preserve"> minIndex = </w:t>
      </w:r>
      <w:r w:rsidRPr="00A50CD1">
        <w:rPr>
          <w:b/>
          <w:bCs/>
        </w:rPr>
        <w:t>0</w:t>
      </w:r>
      <w:r w:rsidRPr="00A50CD1">
        <w:t>;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    </w:t>
      </w:r>
      <w:r w:rsidRPr="00A50CD1">
        <w:rPr>
          <w:b/>
          <w:bCs/>
        </w:rPr>
        <w:t>for</w:t>
      </w:r>
      <w:r w:rsidRPr="00A50CD1">
        <w:t xml:space="preserve"> (</w:t>
      </w:r>
      <w:r w:rsidRPr="00A50CD1">
        <w:rPr>
          <w:b/>
          <w:bCs/>
        </w:rPr>
        <w:t>int</w:t>
      </w:r>
      <w:r w:rsidRPr="00A50CD1">
        <w:t xml:space="preserve"> i = </w:t>
      </w:r>
      <w:r w:rsidRPr="00A50CD1">
        <w:rPr>
          <w:b/>
          <w:bCs/>
        </w:rPr>
        <w:t>0</w:t>
      </w:r>
      <w:r w:rsidRPr="00A50CD1">
        <w:t xml:space="preserve">; i &lt; partition.length - </w:t>
      </w:r>
      <w:r w:rsidRPr="00A50CD1">
        <w:rPr>
          <w:b/>
          <w:bCs/>
        </w:rPr>
        <w:t>1</w:t>
      </w:r>
      <w:r w:rsidRPr="00A50CD1">
        <w:t>; i++) { // ищем самый минимальный элемент от начала до предпоследнего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t xml:space="preserve">            </w:t>
      </w:r>
      <w:r w:rsidRPr="00A50CD1">
        <w:rPr>
          <w:b/>
          <w:bCs/>
          <w:lang w:val="en-US"/>
        </w:rPr>
        <w:t>if</w:t>
      </w:r>
      <w:r w:rsidRPr="00A50CD1">
        <w:rPr>
          <w:lang w:val="en-US"/>
        </w:rPr>
        <w:t xml:space="preserve"> (partition[i] &lt; partition[minIndex])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        minIndex = i;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    }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}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partition[minIndex] += </w:t>
      </w:r>
      <w:r w:rsidRPr="00A50CD1">
        <w:rPr>
          <w:b/>
          <w:bCs/>
          <w:lang w:val="en-US"/>
        </w:rPr>
        <w:t>1</w:t>
      </w:r>
      <w:r w:rsidRPr="00A50CD1">
        <w:rPr>
          <w:lang w:val="en-US"/>
        </w:rPr>
        <w:t xml:space="preserve">; // </w:t>
      </w:r>
      <w:r w:rsidRPr="00A50CD1">
        <w:t>увеличиваем</w:t>
      </w:r>
      <w:r w:rsidRPr="00A50CD1">
        <w:rPr>
          <w:lang w:val="en-US"/>
        </w:rPr>
        <w:t xml:space="preserve"> </w:t>
      </w:r>
      <w:r w:rsidRPr="00A50CD1">
        <w:t>минимальный</w:t>
      </w:r>
      <w:r w:rsidRPr="00A50CD1">
        <w:rPr>
          <w:lang w:val="en-US"/>
        </w:rPr>
        <w:t xml:space="preserve"> </w:t>
      </w:r>
      <w:r w:rsidRPr="00A50CD1">
        <w:t>элемент</w:t>
      </w:r>
      <w:r w:rsidRPr="00A50CD1">
        <w:rPr>
          <w:lang w:val="en-US"/>
        </w:rPr>
        <w:t xml:space="preserve"> 1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rPr>
          <w:lang w:val="en-US"/>
        </w:rPr>
        <w:t xml:space="preserve">        </w:t>
      </w:r>
      <w:r w:rsidRPr="00A50CD1">
        <w:t xml:space="preserve">partition[partition.length - </w:t>
      </w:r>
      <w:r w:rsidRPr="00A50CD1">
        <w:rPr>
          <w:b/>
          <w:bCs/>
        </w:rPr>
        <w:t>1</w:t>
      </w:r>
      <w:r w:rsidRPr="00A50CD1">
        <w:t xml:space="preserve">] -= </w:t>
      </w:r>
      <w:r w:rsidRPr="00A50CD1">
        <w:rPr>
          <w:b/>
          <w:bCs/>
        </w:rPr>
        <w:t>1</w:t>
      </w:r>
      <w:r w:rsidRPr="00A50CD1">
        <w:t>; // уменьшаем последний элемент на 1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t xml:space="preserve">        </w:t>
      </w:r>
      <w:r w:rsidRPr="00A50CD1">
        <w:rPr>
          <w:lang w:val="en-US"/>
        </w:rPr>
        <w:t xml:space="preserve">minIndex += </w:t>
      </w:r>
      <w:r w:rsidRPr="00A50CD1">
        <w:rPr>
          <w:b/>
          <w:bCs/>
          <w:lang w:val="en-US"/>
        </w:rPr>
        <w:t>1</w:t>
      </w:r>
      <w:r w:rsidRPr="00A50CD1">
        <w:rPr>
          <w:lang w:val="en-US"/>
        </w:rPr>
        <w:t>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 partSum = </w:t>
      </w:r>
      <w:r w:rsidRPr="00A50CD1">
        <w:rPr>
          <w:b/>
          <w:bCs/>
          <w:lang w:val="en-US"/>
        </w:rPr>
        <w:t>0</w:t>
      </w:r>
      <w:r w:rsidRPr="00A50CD1">
        <w:rPr>
          <w:lang w:val="en-US"/>
        </w:rPr>
        <w:t>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for</w:t>
      </w:r>
      <w:r w:rsidRPr="00A50CD1">
        <w:rPr>
          <w:lang w:val="en-US"/>
        </w:rPr>
        <w:t xml:space="preserve"> (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 i = minIndex; i &lt; partition.length; i++)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    partSum += partition[i];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}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>[] nextPartition = Arrays.copyOf(partition, minIndex + partSum);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for</w:t>
      </w:r>
      <w:r w:rsidRPr="00A50CD1">
        <w:rPr>
          <w:lang w:val="en-US"/>
        </w:rPr>
        <w:t xml:space="preserve"> (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 i = minIndex; i &lt; nextPartition.length; i++)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    nextPartition[i] = </w:t>
      </w:r>
      <w:r w:rsidRPr="00A50CD1">
        <w:rPr>
          <w:b/>
          <w:bCs/>
          <w:lang w:val="en-US"/>
        </w:rPr>
        <w:t>1</w:t>
      </w:r>
      <w:r w:rsidRPr="00A50CD1">
        <w:rPr>
          <w:lang w:val="en-US"/>
        </w:rPr>
        <w:t>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}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return</w:t>
      </w:r>
      <w:r w:rsidRPr="00A50CD1">
        <w:rPr>
          <w:lang w:val="en-US"/>
        </w:rPr>
        <w:t xml:space="preserve"> nextPartition;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}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</w:t>
      </w:r>
      <w:r w:rsidRPr="00A50CD1">
        <w:rPr>
          <w:b/>
          <w:bCs/>
          <w:lang w:val="en-US"/>
        </w:rPr>
        <w:t>public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static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void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printAllNumberPartitions</w:t>
      </w:r>
      <w:r w:rsidRPr="00A50CD1">
        <w:rPr>
          <w:lang w:val="en-US"/>
        </w:rPr>
        <w:t>(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 number)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 xml:space="preserve">[] partition = </w:t>
      </w:r>
      <w:r w:rsidRPr="00A50CD1">
        <w:rPr>
          <w:b/>
          <w:bCs/>
          <w:lang w:val="en-US"/>
        </w:rPr>
        <w:t>new</w:t>
      </w:r>
      <w:r w:rsidRPr="00A50CD1">
        <w:rPr>
          <w:lang w:val="en-US"/>
        </w:rPr>
        <w:t xml:space="preserve"> </w:t>
      </w:r>
      <w:r w:rsidRPr="00A50CD1">
        <w:rPr>
          <w:b/>
          <w:bCs/>
          <w:lang w:val="en-US"/>
        </w:rPr>
        <w:t>int</w:t>
      </w:r>
      <w:r w:rsidRPr="00A50CD1">
        <w:rPr>
          <w:lang w:val="en-US"/>
        </w:rPr>
        <w:t>[number];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Arrays.fill(partition, </w:t>
      </w:r>
      <w:r w:rsidRPr="00A50CD1">
        <w:rPr>
          <w:b/>
          <w:bCs/>
          <w:lang w:val="en-US"/>
        </w:rPr>
        <w:t>1</w:t>
      </w:r>
      <w:r w:rsidRPr="00A50CD1">
        <w:rPr>
          <w:lang w:val="en-US"/>
        </w:rPr>
        <w:t>);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</w:t>
      </w:r>
      <w:r w:rsidRPr="00A50CD1">
        <w:rPr>
          <w:b/>
          <w:bCs/>
          <w:lang w:val="en-US"/>
        </w:rPr>
        <w:t>for</w:t>
      </w:r>
      <w:r w:rsidRPr="00A50CD1">
        <w:rPr>
          <w:lang w:val="en-US"/>
        </w:rPr>
        <w:t xml:space="preserve"> (; partition != </w:t>
      </w:r>
      <w:r w:rsidRPr="00A50CD1">
        <w:rPr>
          <w:b/>
          <w:bCs/>
          <w:lang w:val="en-US"/>
        </w:rPr>
        <w:t>null</w:t>
      </w:r>
      <w:r w:rsidRPr="00A50CD1">
        <w:rPr>
          <w:lang w:val="en-US"/>
        </w:rPr>
        <w:t>;) {</w:t>
      </w:r>
    </w:p>
    <w:p w:rsidR="00A50CD1" w:rsidRPr="00A50CD1" w:rsidRDefault="00A50CD1" w:rsidP="00A50CD1">
      <w:pPr>
        <w:pStyle w:val="HTML"/>
        <w:spacing w:line="244" w:lineRule="atLeast"/>
        <w:rPr>
          <w:lang w:val="en-US"/>
        </w:rPr>
      </w:pPr>
      <w:r w:rsidRPr="00A50CD1">
        <w:rPr>
          <w:lang w:val="en-US"/>
        </w:rPr>
        <w:t xml:space="preserve">            System.out.println(Arrays.toString(partition));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rPr>
          <w:lang w:val="en-US"/>
        </w:rPr>
        <w:t xml:space="preserve">            </w:t>
      </w:r>
      <w:r w:rsidRPr="00A50CD1">
        <w:t>partition = getNextPartition(partition);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    }</w:t>
      </w:r>
    </w:p>
    <w:p w:rsidR="00A50CD1" w:rsidRPr="00A50CD1" w:rsidRDefault="00A50CD1" w:rsidP="00A50CD1">
      <w:pPr>
        <w:pStyle w:val="HTML"/>
        <w:spacing w:line="244" w:lineRule="atLeast"/>
      </w:pPr>
      <w:r w:rsidRPr="00A50CD1">
        <w:t xml:space="preserve">    }</w:t>
      </w:r>
    </w:p>
    <w:sectPr w:rsidR="00A50CD1" w:rsidRPr="00A50CD1" w:rsidSect="00A743FF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B0" w:rsidRDefault="00074AB0" w:rsidP="00144689">
      <w:pPr>
        <w:spacing w:after="0" w:line="240" w:lineRule="auto"/>
      </w:pPr>
      <w:r>
        <w:separator/>
      </w:r>
    </w:p>
  </w:endnote>
  <w:endnote w:type="continuationSeparator" w:id="0">
    <w:p w:rsidR="00074AB0" w:rsidRDefault="00074AB0" w:rsidP="0014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393" w:rsidRDefault="00817393">
    <w:pPr>
      <w:pStyle w:val="ae"/>
    </w:pPr>
    <w: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615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17393" w:rsidRPr="007E0458" w:rsidRDefault="00817393" w:rsidP="007E0458">
        <w:pPr>
          <w:pStyle w:val="ae"/>
          <w:jc w:val="right"/>
          <w:rPr>
            <w:rFonts w:ascii="Times New Roman" w:hAnsi="Times New Roman" w:cs="Times New Roman"/>
          </w:rPr>
        </w:pPr>
        <w:r w:rsidRPr="007E0458">
          <w:rPr>
            <w:rFonts w:ascii="Times New Roman" w:hAnsi="Times New Roman" w:cs="Times New Roman"/>
          </w:rPr>
          <w:fldChar w:fldCharType="begin"/>
        </w:r>
        <w:r w:rsidRPr="007E0458">
          <w:rPr>
            <w:rFonts w:ascii="Times New Roman" w:hAnsi="Times New Roman" w:cs="Times New Roman"/>
          </w:rPr>
          <w:instrText>PAGE   \* MERGEFORMAT</w:instrText>
        </w:r>
        <w:r w:rsidRPr="007E0458">
          <w:rPr>
            <w:rFonts w:ascii="Times New Roman" w:hAnsi="Times New Roman" w:cs="Times New Roman"/>
          </w:rPr>
          <w:fldChar w:fldCharType="separate"/>
        </w:r>
        <w:r w:rsidR="007654DE">
          <w:rPr>
            <w:rFonts w:ascii="Times New Roman" w:hAnsi="Times New Roman" w:cs="Times New Roman"/>
            <w:noProof/>
          </w:rPr>
          <w:t>35</w:t>
        </w:r>
        <w:r w:rsidRPr="007E045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B0" w:rsidRDefault="00074AB0" w:rsidP="00144689">
      <w:pPr>
        <w:spacing w:after="0" w:line="240" w:lineRule="auto"/>
      </w:pPr>
      <w:r>
        <w:separator/>
      </w:r>
    </w:p>
  </w:footnote>
  <w:footnote w:type="continuationSeparator" w:id="0">
    <w:p w:rsidR="00074AB0" w:rsidRDefault="00074AB0" w:rsidP="00144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C51"/>
    <w:multiLevelType w:val="multilevel"/>
    <w:tmpl w:val="BA049C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1647F86"/>
    <w:multiLevelType w:val="multilevel"/>
    <w:tmpl w:val="24E0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46CBA"/>
    <w:multiLevelType w:val="hybridMultilevel"/>
    <w:tmpl w:val="F9B8B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D12F59"/>
    <w:multiLevelType w:val="multilevel"/>
    <w:tmpl w:val="32C4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4162C"/>
    <w:multiLevelType w:val="hybridMultilevel"/>
    <w:tmpl w:val="680CE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12C52"/>
    <w:multiLevelType w:val="hybridMultilevel"/>
    <w:tmpl w:val="13D2C9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1B3E92"/>
    <w:multiLevelType w:val="hybridMultilevel"/>
    <w:tmpl w:val="42CA8A04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9B73F04"/>
    <w:multiLevelType w:val="multilevel"/>
    <w:tmpl w:val="826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2138C"/>
    <w:multiLevelType w:val="multilevel"/>
    <w:tmpl w:val="47E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04D68"/>
    <w:multiLevelType w:val="multilevel"/>
    <w:tmpl w:val="9C16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C746F"/>
    <w:multiLevelType w:val="hybridMultilevel"/>
    <w:tmpl w:val="384668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98661C"/>
    <w:multiLevelType w:val="hybridMultilevel"/>
    <w:tmpl w:val="344CC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C1E6F"/>
    <w:multiLevelType w:val="multilevel"/>
    <w:tmpl w:val="5B2E6FD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>
    <w:nsid w:val="3084731E"/>
    <w:multiLevelType w:val="multilevel"/>
    <w:tmpl w:val="09E026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6965A6F"/>
    <w:multiLevelType w:val="hybridMultilevel"/>
    <w:tmpl w:val="0AB04130"/>
    <w:lvl w:ilvl="0" w:tplc="C87A65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BD1E7E"/>
    <w:multiLevelType w:val="hybridMultilevel"/>
    <w:tmpl w:val="FE86F6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E45164D"/>
    <w:multiLevelType w:val="multilevel"/>
    <w:tmpl w:val="6FC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C2153E"/>
    <w:multiLevelType w:val="multilevel"/>
    <w:tmpl w:val="5B2E6FD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8">
    <w:nsid w:val="421432D1"/>
    <w:multiLevelType w:val="multilevel"/>
    <w:tmpl w:val="54D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15340"/>
    <w:multiLevelType w:val="hybridMultilevel"/>
    <w:tmpl w:val="19867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6865262"/>
    <w:multiLevelType w:val="multilevel"/>
    <w:tmpl w:val="693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9D3716"/>
    <w:multiLevelType w:val="hybridMultilevel"/>
    <w:tmpl w:val="E8F0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82EA9"/>
    <w:multiLevelType w:val="hybridMultilevel"/>
    <w:tmpl w:val="A18AD9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B8858B4"/>
    <w:multiLevelType w:val="hybridMultilevel"/>
    <w:tmpl w:val="84262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EE372F"/>
    <w:multiLevelType w:val="multilevel"/>
    <w:tmpl w:val="80664CF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5">
    <w:nsid w:val="575C22AE"/>
    <w:multiLevelType w:val="multilevel"/>
    <w:tmpl w:val="5B2E6FD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6">
    <w:nsid w:val="59294289"/>
    <w:multiLevelType w:val="multilevel"/>
    <w:tmpl w:val="80B6396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BBE41D0"/>
    <w:multiLevelType w:val="hybridMultilevel"/>
    <w:tmpl w:val="190C2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F5F1855"/>
    <w:multiLevelType w:val="hybridMultilevel"/>
    <w:tmpl w:val="7FC4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E7AA6"/>
    <w:multiLevelType w:val="hybridMultilevel"/>
    <w:tmpl w:val="EFC4F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8E85905"/>
    <w:multiLevelType w:val="hybridMultilevel"/>
    <w:tmpl w:val="D3C499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4AA5CC1"/>
    <w:multiLevelType w:val="multilevel"/>
    <w:tmpl w:val="23F4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B20DEE"/>
    <w:multiLevelType w:val="multilevel"/>
    <w:tmpl w:val="43C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280870"/>
    <w:multiLevelType w:val="multilevel"/>
    <w:tmpl w:val="43CEB3B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B2F0327"/>
    <w:multiLevelType w:val="hybridMultilevel"/>
    <w:tmpl w:val="52AE34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E902EA2"/>
    <w:multiLevelType w:val="hybridMultilevel"/>
    <w:tmpl w:val="E2128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1112A"/>
    <w:multiLevelType w:val="hybridMultilevel"/>
    <w:tmpl w:val="91947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33"/>
  </w:num>
  <w:num w:numId="4">
    <w:abstractNumId w:val="20"/>
  </w:num>
  <w:num w:numId="5">
    <w:abstractNumId w:val="9"/>
  </w:num>
  <w:num w:numId="6">
    <w:abstractNumId w:val="16"/>
  </w:num>
  <w:num w:numId="7">
    <w:abstractNumId w:val="31"/>
  </w:num>
  <w:num w:numId="8">
    <w:abstractNumId w:val="24"/>
  </w:num>
  <w:num w:numId="9">
    <w:abstractNumId w:val="32"/>
  </w:num>
  <w:num w:numId="10">
    <w:abstractNumId w:val="7"/>
  </w:num>
  <w:num w:numId="11">
    <w:abstractNumId w:val="1"/>
  </w:num>
  <w:num w:numId="12">
    <w:abstractNumId w:val="18"/>
  </w:num>
  <w:num w:numId="13">
    <w:abstractNumId w:val="8"/>
  </w:num>
  <w:num w:numId="14">
    <w:abstractNumId w:val="27"/>
  </w:num>
  <w:num w:numId="15">
    <w:abstractNumId w:val="29"/>
  </w:num>
  <w:num w:numId="16">
    <w:abstractNumId w:val="3"/>
  </w:num>
  <w:num w:numId="17">
    <w:abstractNumId w:val="10"/>
  </w:num>
  <w:num w:numId="18">
    <w:abstractNumId w:val="5"/>
  </w:num>
  <w:num w:numId="19">
    <w:abstractNumId w:val="23"/>
  </w:num>
  <w:num w:numId="20">
    <w:abstractNumId w:val="30"/>
  </w:num>
  <w:num w:numId="21">
    <w:abstractNumId w:val="11"/>
  </w:num>
  <w:num w:numId="22">
    <w:abstractNumId w:val="34"/>
  </w:num>
  <w:num w:numId="23">
    <w:abstractNumId w:val="22"/>
  </w:num>
  <w:num w:numId="24">
    <w:abstractNumId w:val="15"/>
  </w:num>
  <w:num w:numId="25">
    <w:abstractNumId w:val="14"/>
  </w:num>
  <w:num w:numId="26">
    <w:abstractNumId w:val="6"/>
  </w:num>
  <w:num w:numId="27">
    <w:abstractNumId w:val="4"/>
  </w:num>
  <w:num w:numId="28">
    <w:abstractNumId w:val="35"/>
  </w:num>
  <w:num w:numId="29">
    <w:abstractNumId w:val="36"/>
  </w:num>
  <w:num w:numId="30">
    <w:abstractNumId w:val="28"/>
  </w:num>
  <w:num w:numId="31">
    <w:abstractNumId w:val="13"/>
  </w:num>
  <w:num w:numId="32">
    <w:abstractNumId w:val="0"/>
  </w:num>
  <w:num w:numId="33">
    <w:abstractNumId w:val="26"/>
  </w:num>
  <w:num w:numId="34">
    <w:abstractNumId w:val="25"/>
  </w:num>
  <w:num w:numId="35">
    <w:abstractNumId w:val="17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12"/>
    <w:rsid w:val="00016387"/>
    <w:rsid w:val="00051F8C"/>
    <w:rsid w:val="0007014B"/>
    <w:rsid w:val="000713AA"/>
    <w:rsid w:val="00074AB0"/>
    <w:rsid w:val="000762D3"/>
    <w:rsid w:val="00080A38"/>
    <w:rsid w:val="0008677E"/>
    <w:rsid w:val="00090E95"/>
    <w:rsid w:val="00094CC3"/>
    <w:rsid w:val="00097597"/>
    <w:rsid w:val="000A3168"/>
    <w:rsid w:val="000A3F3F"/>
    <w:rsid w:val="000B685B"/>
    <w:rsid w:val="000D6336"/>
    <w:rsid w:val="000D766C"/>
    <w:rsid w:val="000E1A0E"/>
    <w:rsid w:val="00101376"/>
    <w:rsid w:val="00102733"/>
    <w:rsid w:val="00132E8F"/>
    <w:rsid w:val="00133362"/>
    <w:rsid w:val="00140732"/>
    <w:rsid w:val="00144689"/>
    <w:rsid w:val="00163206"/>
    <w:rsid w:val="0016423A"/>
    <w:rsid w:val="00173A85"/>
    <w:rsid w:val="001862DE"/>
    <w:rsid w:val="00193B1B"/>
    <w:rsid w:val="00197B33"/>
    <w:rsid w:val="001A4012"/>
    <w:rsid w:val="001A449E"/>
    <w:rsid w:val="001B4784"/>
    <w:rsid w:val="001B5F15"/>
    <w:rsid w:val="001D00ED"/>
    <w:rsid w:val="001F5FA8"/>
    <w:rsid w:val="00201989"/>
    <w:rsid w:val="002063AC"/>
    <w:rsid w:val="002150EC"/>
    <w:rsid w:val="00221A2B"/>
    <w:rsid w:val="00223163"/>
    <w:rsid w:val="00245CCF"/>
    <w:rsid w:val="002613EB"/>
    <w:rsid w:val="002665A7"/>
    <w:rsid w:val="002864B9"/>
    <w:rsid w:val="002931BC"/>
    <w:rsid w:val="002B328D"/>
    <w:rsid w:val="002D6FC4"/>
    <w:rsid w:val="003078FF"/>
    <w:rsid w:val="0032564D"/>
    <w:rsid w:val="0035003B"/>
    <w:rsid w:val="00362252"/>
    <w:rsid w:val="00394A83"/>
    <w:rsid w:val="003A62BB"/>
    <w:rsid w:val="003D44E3"/>
    <w:rsid w:val="003E5329"/>
    <w:rsid w:val="003E5A55"/>
    <w:rsid w:val="003E7489"/>
    <w:rsid w:val="003F5211"/>
    <w:rsid w:val="00407B65"/>
    <w:rsid w:val="00413029"/>
    <w:rsid w:val="00416529"/>
    <w:rsid w:val="004275C3"/>
    <w:rsid w:val="00435D4B"/>
    <w:rsid w:val="004504F0"/>
    <w:rsid w:val="00476B5F"/>
    <w:rsid w:val="00480221"/>
    <w:rsid w:val="00483215"/>
    <w:rsid w:val="00485EAD"/>
    <w:rsid w:val="00486AF5"/>
    <w:rsid w:val="004B0C90"/>
    <w:rsid w:val="004B1802"/>
    <w:rsid w:val="004B2A1A"/>
    <w:rsid w:val="004D2293"/>
    <w:rsid w:val="004E011E"/>
    <w:rsid w:val="004F20B7"/>
    <w:rsid w:val="004F60BD"/>
    <w:rsid w:val="00510A0A"/>
    <w:rsid w:val="00510FAD"/>
    <w:rsid w:val="00522202"/>
    <w:rsid w:val="0053124F"/>
    <w:rsid w:val="00534EA7"/>
    <w:rsid w:val="0053558A"/>
    <w:rsid w:val="00541AB3"/>
    <w:rsid w:val="005457F2"/>
    <w:rsid w:val="00561602"/>
    <w:rsid w:val="005643BE"/>
    <w:rsid w:val="00565690"/>
    <w:rsid w:val="00570777"/>
    <w:rsid w:val="005A0288"/>
    <w:rsid w:val="005A0DD3"/>
    <w:rsid w:val="005A1DC9"/>
    <w:rsid w:val="005B0329"/>
    <w:rsid w:val="005D46C6"/>
    <w:rsid w:val="005D4EF8"/>
    <w:rsid w:val="005D54E2"/>
    <w:rsid w:val="005E3AEA"/>
    <w:rsid w:val="005F2CE8"/>
    <w:rsid w:val="006026E8"/>
    <w:rsid w:val="006028B8"/>
    <w:rsid w:val="006028D1"/>
    <w:rsid w:val="00602C47"/>
    <w:rsid w:val="006164A0"/>
    <w:rsid w:val="00621437"/>
    <w:rsid w:val="00624CD0"/>
    <w:rsid w:val="00636B00"/>
    <w:rsid w:val="00646B16"/>
    <w:rsid w:val="00665280"/>
    <w:rsid w:val="006820B3"/>
    <w:rsid w:val="00682B8D"/>
    <w:rsid w:val="00683851"/>
    <w:rsid w:val="006B00F9"/>
    <w:rsid w:val="006B73B1"/>
    <w:rsid w:val="006D18FB"/>
    <w:rsid w:val="006D261C"/>
    <w:rsid w:val="006D6832"/>
    <w:rsid w:val="006E6B8C"/>
    <w:rsid w:val="006E71D7"/>
    <w:rsid w:val="007101C8"/>
    <w:rsid w:val="00712FD2"/>
    <w:rsid w:val="0072647F"/>
    <w:rsid w:val="00730C39"/>
    <w:rsid w:val="007511D5"/>
    <w:rsid w:val="00764518"/>
    <w:rsid w:val="007654DE"/>
    <w:rsid w:val="00782759"/>
    <w:rsid w:val="00786D2A"/>
    <w:rsid w:val="007A0A4D"/>
    <w:rsid w:val="007A1757"/>
    <w:rsid w:val="007A74DA"/>
    <w:rsid w:val="007B3072"/>
    <w:rsid w:val="007D57C4"/>
    <w:rsid w:val="007D7B30"/>
    <w:rsid w:val="007E0458"/>
    <w:rsid w:val="007F2BDD"/>
    <w:rsid w:val="00807D05"/>
    <w:rsid w:val="0081167C"/>
    <w:rsid w:val="00817393"/>
    <w:rsid w:val="008229EB"/>
    <w:rsid w:val="00837B3C"/>
    <w:rsid w:val="00856396"/>
    <w:rsid w:val="00857819"/>
    <w:rsid w:val="008608F6"/>
    <w:rsid w:val="00863807"/>
    <w:rsid w:val="008759C3"/>
    <w:rsid w:val="00877311"/>
    <w:rsid w:val="00886178"/>
    <w:rsid w:val="00887F74"/>
    <w:rsid w:val="00890778"/>
    <w:rsid w:val="008A19AF"/>
    <w:rsid w:val="008C6856"/>
    <w:rsid w:val="008D2CD5"/>
    <w:rsid w:val="008E3775"/>
    <w:rsid w:val="009001C8"/>
    <w:rsid w:val="009254B8"/>
    <w:rsid w:val="00935317"/>
    <w:rsid w:val="00943FB4"/>
    <w:rsid w:val="00950CC4"/>
    <w:rsid w:val="00952311"/>
    <w:rsid w:val="00965F8B"/>
    <w:rsid w:val="00971812"/>
    <w:rsid w:val="00980B38"/>
    <w:rsid w:val="00996E38"/>
    <w:rsid w:val="009A7319"/>
    <w:rsid w:val="009B28CB"/>
    <w:rsid w:val="009D4C71"/>
    <w:rsid w:val="009E5BEA"/>
    <w:rsid w:val="009F2BCD"/>
    <w:rsid w:val="009F5235"/>
    <w:rsid w:val="00A04E05"/>
    <w:rsid w:val="00A06855"/>
    <w:rsid w:val="00A22AF6"/>
    <w:rsid w:val="00A27CD6"/>
    <w:rsid w:val="00A50CD1"/>
    <w:rsid w:val="00A53CD9"/>
    <w:rsid w:val="00A743FF"/>
    <w:rsid w:val="00A779B6"/>
    <w:rsid w:val="00A8356B"/>
    <w:rsid w:val="00AA0792"/>
    <w:rsid w:val="00AA2520"/>
    <w:rsid w:val="00AB3078"/>
    <w:rsid w:val="00AD0ABB"/>
    <w:rsid w:val="00AD740F"/>
    <w:rsid w:val="00AD7F1C"/>
    <w:rsid w:val="00AE1042"/>
    <w:rsid w:val="00AE3577"/>
    <w:rsid w:val="00B02515"/>
    <w:rsid w:val="00B2519C"/>
    <w:rsid w:val="00B5195A"/>
    <w:rsid w:val="00B636CB"/>
    <w:rsid w:val="00B657D5"/>
    <w:rsid w:val="00B67C25"/>
    <w:rsid w:val="00B70C91"/>
    <w:rsid w:val="00B723CF"/>
    <w:rsid w:val="00B76632"/>
    <w:rsid w:val="00B843D4"/>
    <w:rsid w:val="00B97439"/>
    <w:rsid w:val="00BA4130"/>
    <w:rsid w:val="00BB18C7"/>
    <w:rsid w:val="00BB280C"/>
    <w:rsid w:val="00BC1889"/>
    <w:rsid w:val="00BC73D4"/>
    <w:rsid w:val="00BF3C85"/>
    <w:rsid w:val="00C02591"/>
    <w:rsid w:val="00C16552"/>
    <w:rsid w:val="00C242C4"/>
    <w:rsid w:val="00C307F4"/>
    <w:rsid w:val="00C31797"/>
    <w:rsid w:val="00C31A07"/>
    <w:rsid w:val="00C41332"/>
    <w:rsid w:val="00C5316D"/>
    <w:rsid w:val="00C759D1"/>
    <w:rsid w:val="00C94002"/>
    <w:rsid w:val="00CA430D"/>
    <w:rsid w:val="00CE6A00"/>
    <w:rsid w:val="00CF315D"/>
    <w:rsid w:val="00CF5A4D"/>
    <w:rsid w:val="00CF637C"/>
    <w:rsid w:val="00D0285A"/>
    <w:rsid w:val="00D166C3"/>
    <w:rsid w:val="00D24C5E"/>
    <w:rsid w:val="00D433D1"/>
    <w:rsid w:val="00D44358"/>
    <w:rsid w:val="00D45114"/>
    <w:rsid w:val="00D54E4C"/>
    <w:rsid w:val="00D55C42"/>
    <w:rsid w:val="00D70411"/>
    <w:rsid w:val="00D76C71"/>
    <w:rsid w:val="00D86079"/>
    <w:rsid w:val="00D86558"/>
    <w:rsid w:val="00DA7B62"/>
    <w:rsid w:val="00DB7245"/>
    <w:rsid w:val="00DC2AB5"/>
    <w:rsid w:val="00DE4B6F"/>
    <w:rsid w:val="00DE4BF5"/>
    <w:rsid w:val="00DE699F"/>
    <w:rsid w:val="00DF7114"/>
    <w:rsid w:val="00E01961"/>
    <w:rsid w:val="00E13357"/>
    <w:rsid w:val="00E22C01"/>
    <w:rsid w:val="00E84881"/>
    <w:rsid w:val="00E94028"/>
    <w:rsid w:val="00EB7BC5"/>
    <w:rsid w:val="00EC1D0B"/>
    <w:rsid w:val="00EC3955"/>
    <w:rsid w:val="00EC4CB2"/>
    <w:rsid w:val="00ED1C11"/>
    <w:rsid w:val="00EE045F"/>
    <w:rsid w:val="00EE0B1D"/>
    <w:rsid w:val="00EE4873"/>
    <w:rsid w:val="00F009DD"/>
    <w:rsid w:val="00F0491D"/>
    <w:rsid w:val="00F16C3B"/>
    <w:rsid w:val="00F32036"/>
    <w:rsid w:val="00F40195"/>
    <w:rsid w:val="00F44645"/>
    <w:rsid w:val="00F51956"/>
    <w:rsid w:val="00F77FB9"/>
    <w:rsid w:val="00F866A0"/>
    <w:rsid w:val="00F87F6D"/>
    <w:rsid w:val="00FA1B79"/>
    <w:rsid w:val="00FA7673"/>
    <w:rsid w:val="00FB6487"/>
    <w:rsid w:val="00FC6DFC"/>
    <w:rsid w:val="00FD7702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39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E3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7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4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1A4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A4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1A40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A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012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1A401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A4012"/>
    <w:rPr>
      <w:rFonts w:eastAsiaTheme="minorEastAsia"/>
      <w:lang w:eastAsia="ru-RU"/>
    </w:rPr>
  </w:style>
  <w:style w:type="paragraph" w:styleId="ab">
    <w:name w:val="Normal (Web)"/>
    <w:basedOn w:val="a"/>
    <w:uiPriority w:val="99"/>
    <w:unhideWhenUsed/>
    <w:rsid w:val="001A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144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44689"/>
  </w:style>
  <w:style w:type="paragraph" w:styleId="ae">
    <w:name w:val="footer"/>
    <w:basedOn w:val="a"/>
    <w:link w:val="af"/>
    <w:uiPriority w:val="99"/>
    <w:unhideWhenUsed/>
    <w:rsid w:val="00144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44689"/>
  </w:style>
  <w:style w:type="paragraph" w:styleId="af0">
    <w:name w:val="List Paragraph"/>
    <w:basedOn w:val="a"/>
    <w:uiPriority w:val="34"/>
    <w:qFormat/>
    <w:rsid w:val="00FC6DFC"/>
    <w:pPr>
      <w:spacing w:line="259" w:lineRule="auto"/>
      <w:ind w:left="720"/>
      <w:contextualSpacing/>
    </w:pPr>
  </w:style>
  <w:style w:type="paragraph" w:customStyle="1" w:styleId="stk-reset">
    <w:name w:val="stk-reset"/>
    <w:basedOn w:val="a"/>
    <w:rsid w:val="0026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511D5"/>
  </w:style>
  <w:style w:type="character" w:styleId="af1">
    <w:name w:val="Hyperlink"/>
    <w:basedOn w:val="a0"/>
    <w:uiPriority w:val="99"/>
    <w:unhideWhenUsed/>
    <w:rsid w:val="00D45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3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AE3577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E6B8C"/>
    <w:pPr>
      <w:tabs>
        <w:tab w:val="left" w:pos="880"/>
        <w:tab w:val="right" w:leader="dot" w:pos="9345"/>
      </w:tabs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54DE"/>
    <w:pPr>
      <w:tabs>
        <w:tab w:val="right" w:leader="dot" w:pos="9345"/>
      </w:tabs>
      <w:spacing w:after="100" w:line="276" w:lineRule="auto"/>
    </w:pPr>
    <w:rPr>
      <w:rFonts w:ascii="Times New Roman" w:eastAsia="Times New Roman" w:hAnsi="Times New Roman" w:cs="Times New Roman"/>
      <w:b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AE3577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D44E3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D44E3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D44E3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D44E3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D44E3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D44E3"/>
    <w:pPr>
      <w:spacing w:after="100" w:line="276" w:lineRule="auto"/>
      <w:ind w:left="176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1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8D2CD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223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7D7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Placeholder Text"/>
    <w:basedOn w:val="a0"/>
    <w:uiPriority w:val="99"/>
    <w:semiHidden/>
    <w:rsid w:val="005A1DC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4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CC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39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E3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7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4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1A4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A4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1A40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A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012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1A401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A4012"/>
    <w:rPr>
      <w:rFonts w:eastAsiaTheme="minorEastAsia"/>
      <w:lang w:eastAsia="ru-RU"/>
    </w:rPr>
  </w:style>
  <w:style w:type="paragraph" w:styleId="ab">
    <w:name w:val="Normal (Web)"/>
    <w:basedOn w:val="a"/>
    <w:uiPriority w:val="99"/>
    <w:unhideWhenUsed/>
    <w:rsid w:val="001A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144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44689"/>
  </w:style>
  <w:style w:type="paragraph" w:styleId="ae">
    <w:name w:val="footer"/>
    <w:basedOn w:val="a"/>
    <w:link w:val="af"/>
    <w:uiPriority w:val="99"/>
    <w:unhideWhenUsed/>
    <w:rsid w:val="00144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44689"/>
  </w:style>
  <w:style w:type="paragraph" w:styleId="af0">
    <w:name w:val="List Paragraph"/>
    <w:basedOn w:val="a"/>
    <w:uiPriority w:val="34"/>
    <w:qFormat/>
    <w:rsid w:val="00FC6DFC"/>
    <w:pPr>
      <w:spacing w:line="259" w:lineRule="auto"/>
      <w:ind w:left="720"/>
      <w:contextualSpacing/>
    </w:pPr>
  </w:style>
  <w:style w:type="paragraph" w:customStyle="1" w:styleId="stk-reset">
    <w:name w:val="stk-reset"/>
    <w:basedOn w:val="a"/>
    <w:rsid w:val="0026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511D5"/>
  </w:style>
  <w:style w:type="character" w:styleId="af1">
    <w:name w:val="Hyperlink"/>
    <w:basedOn w:val="a0"/>
    <w:uiPriority w:val="99"/>
    <w:unhideWhenUsed/>
    <w:rsid w:val="00D45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35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AE3577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E6B8C"/>
    <w:pPr>
      <w:tabs>
        <w:tab w:val="left" w:pos="880"/>
        <w:tab w:val="right" w:leader="dot" w:pos="9345"/>
      </w:tabs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54DE"/>
    <w:pPr>
      <w:tabs>
        <w:tab w:val="right" w:leader="dot" w:pos="9345"/>
      </w:tabs>
      <w:spacing w:after="100" w:line="276" w:lineRule="auto"/>
    </w:pPr>
    <w:rPr>
      <w:rFonts w:ascii="Times New Roman" w:eastAsia="Times New Roman" w:hAnsi="Times New Roman" w:cs="Times New Roman"/>
      <w:b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AE3577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D44E3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3D44E3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D44E3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D44E3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D44E3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D44E3"/>
    <w:pPr>
      <w:spacing w:after="100" w:line="276" w:lineRule="auto"/>
      <w:ind w:left="176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1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8D2CD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2231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7D7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4">
    <w:name w:val="Placeholder Text"/>
    <w:basedOn w:val="a0"/>
    <w:uiPriority w:val="99"/>
    <w:semiHidden/>
    <w:rsid w:val="005A1DC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4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C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C1E-5CC6-4F68-8CBC-BF3D0D00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6540</Words>
  <Characters>37284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 м</dc:creator>
  <cp:lastModifiedBy>м м</cp:lastModifiedBy>
  <cp:revision>4</cp:revision>
  <dcterms:created xsi:type="dcterms:W3CDTF">2023-03-31T00:09:00Z</dcterms:created>
  <dcterms:modified xsi:type="dcterms:W3CDTF">2023-03-31T00:12:00Z</dcterms:modified>
</cp:coreProperties>
</file>